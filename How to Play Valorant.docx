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75106" w:rsidP="383CC63F" w:rsidRDefault="00CD6CBA" w14:paraId="7395EABF" w14:textId="3577F1A7">
      <w:pPr>
        <w:pStyle w:val="Heading1"/>
        <w:jc w:val="both"/>
      </w:pPr>
      <w:r>
        <w:t xml:space="preserve">Title 1: </w:t>
      </w:r>
      <w:r w:rsidR="00534C1D">
        <w:t xml:space="preserve">How to </w:t>
      </w:r>
      <w:r w:rsidR="00F97E41">
        <w:t>Play Valorant</w:t>
      </w:r>
      <w:r>
        <w:t>: The Complete Guide</w:t>
      </w:r>
      <w:r>
        <w:br/>
      </w:r>
      <w:r>
        <w:t>Title 2: How to Play Valorant: The Complete Guide for All Players</w:t>
      </w:r>
      <w:r>
        <w:br/>
      </w:r>
    </w:p>
    <w:p w:rsidRPr="00B84E1C" w:rsidR="00BC451C" w:rsidP="383CC63F" w:rsidRDefault="00BC451C" w14:paraId="5490606E" w14:textId="41267D74">
      <w:pPr>
        <w:rPr>
          <w:color w:val="FF0000"/>
        </w:rPr>
      </w:pPr>
      <w:r w:rsidRPr="383CC63F">
        <w:rPr>
          <w:color w:val="FF0000"/>
        </w:rPr>
        <w:t xml:space="preserve">Featured </w:t>
      </w:r>
      <w:commentRangeStart w:id="0"/>
      <w:r w:rsidRPr="383CC63F">
        <w:rPr>
          <w:color w:val="FF0000"/>
        </w:rPr>
        <w:t>Image</w:t>
      </w:r>
      <w:commentRangeEnd w:id="0"/>
      <w:r>
        <w:rPr>
          <w:rStyle w:val="CommentReference"/>
        </w:rPr>
        <w:commentReference w:id="0"/>
      </w:r>
      <w:r w:rsidRPr="383CC63F">
        <w:rPr>
          <w:color w:val="FF0000"/>
        </w:rPr>
        <w:t xml:space="preserve">: </w:t>
      </w:r>
      <w:r w:rsidRPr="383CC63F" w:rsidR="00AC7A63">
        <w:rPr>
          <w:color w:val="FF0000"/>
        </w:rPr>
        <w:t xml:space="preserve">Maybe we could edit an image of a Valorant character, adding an Xbox pad to the image. We could replace a weapon with a pad. Like this: </w:t>
      </w:r>
      <w:hyperlink r:id="rId15">
        <w:r w:rsidRPr="383CC63F" w:rsidR="00AC7A63">
          <w:rPr>
            <w:rStyle w:val="Hyperlink"/>
          </w:rPr>
          <w:t>https://www.earlygame.com/uploads/images/_imageBlock/Jett-Valorant.jpg</w:t>
        </w:r>
      </w:hyperlink>
      <w:r w:rsidRPr="383CC63F" w:rsidR="00AC7A63">
        <w:rPr>
          <w:color w:val="FF0000"/>
        </w:rPr>
        <w:t xml:space="preserve"> or this: </w:t>
      </w:r>
      <w:hyperlink r:id="rId16">
        <w:r w:rsidRPr="383CC63F" w:rsidR="00AC7A63">
          <w:rPr>
            <w:rStyle w:val="Hyperlink"/>
          </w:rPr>
          <w:t>https://cdn1.dotesports.com/wp-content/uploads/2021/10/14072521/VALORANT_Jett_Red_crop.0-1024x576.jpg</w:t>
        </w:r>
      </w:hyperlink>
      <w:r w:rsidRPr="383CC63F" w:rsidR="00AC7A63">
        <w:rPr>
          <w:color w:val="FF0000"/>
        </w:rPr>
        <w:t xml:space="preserve"> </w:t>
      </w:r>
    </w:p>
    <w:p w:rsidR="00F97E41" w:rsidP="383CC63F" w:rsidRDefault="00AA02F6" w14:paraId="6099F3DD" w14:textId="15D384F3">
      <w:pPr>
        <w:jc w:val="both"/>
      </w:pPr>
      <w:r>
        <w:t>Valorant is one</w:t>
      </w:r>
      <w:r w:rsidR="00C56B54">
        <w:t xml:space="preserve"> of the most popular online first-person shooter games to hit the scene in recent years. Its vibrant new take on the genre is a revelation</w:t>
      </w:r>
      <w:r w:rsidR="219C35CE">
        <w:t xml:space="preserve"> </w:t>
      </w:r>
      <w:r w:rsidR="00C56B54">
        <w:t xml:space="preserve">that has attracted curious gamers and large audiences worldwide. </w:t>
      </w:r>
    </w:p>
    <w:p w:rsidR="00C56B54" w:rsidP="383CC63F" w:rsidRDefault="00C56B54" w14:paraId="4447249D" w14:textId="567FEA21">
      <w:pPr>
        <w:jc w:val="both"/>
      </w:pPr>
      <w:r w:rsidR="2F20F9FF">
        <w:rPr/>
        <w:t xml:space="preserve">If </w:t>
      </w:r>
      <w:r w:rsidR="2F20F9FF">
        <w:rPr/>
        <w:t>you’re</w:t>
      </w:r>
      <w:r w:rsidR="2F20F9FF">
        <w:rPr/>
        <w:t xml:space="preserve"> bored of traditional shooters like </w:t>
      </w:r>
      <w:r w:rsidR="2F20F9FF">
        <w:rPr/>
        <w:t>Counter-Strike</w:t>
      </w:r>
      <w:r w:rsidR="2F20F9FF">
        <w:rPr/>
        <w:t>: Global Offensive (</w:t>
      </w:r>
      <w:r w:rsidR="2F20F9FF">
        <w:rPr/>
        <w:t>CS:GO</w:t>
      </w:r>
      <w:r w:rsidR="2F20F9FF">
        <w:rPr/>
        <w:t xml:space="preserve">), you are </w:t>
      </w:r>
      <w:r w:rsidR="2F20F9FF">
        <w:rPr/>
        <w:t xml:space="preserve">probably </w:t>
      </w:r>
      <w:r w:rsidR="576FE94F">
        <w:rPr/>
        <w:t>thinking</w:t>
      </w:r>
      <w:r w:rsidR="576FE94F">
        <w:rPr/>
        <w:t xml:space="preserve"> about how to play </w:t>
      </w:r>
      <w:proofErr w:type="spellStart"/>
      <w:r w:rsidR="2F20F9FF">
        <w:rPr/>
        <w:t>Valorant</w:t>
      </w:r>
      <w:proofErr w:type="spellEnd"/>
      <w:r w:rsidR="576FE94F">
        <w:rPr/>
        <w:t xml:space="preserve">. </w:t>
      </w:r>
      <w:r w:rsidR="2F20F9FF">
        <w:rPr/>
        <w:t xml:space="preserve"> </w:t>
      </w:r>
    </w:p>
    <w:p w:rsidR="00392C10" w:rsidP="383CC63F" w:rsidRDefault="008E45C9" w14:paraId="78745886" w14:textId="0445EAC1">
      <w:pPr>
        <w:jc w:val="both"/>
      </w:pPr>
      <w:r>
        <w:t xml:space="preserve">And you’re not alone. </w:t>
      </w:r>
    </w:p>
    <w:p w:rsidR="008E45C9" w:rsidP="383CC63F" w:rsidRDefault="008E45C9" w14:paraId="64B89347" w14:textId="598D6DB4">
      <w:pPr>
        <w:jc w:val="both"/>
      </w:pPr>
      <w:r>
        <w:t xml:space="preserve">Every day, new gamers </w:t>
      </w:r>
      <w:r w:rsidR="64A32BD8">
        <w:t>choose</w:t>
      </w:r>
      <w:r>
        <w:t xml:space="preserve"> the latest title from the makers of League of Legends. As its e</w:t>
      </w:r>
      <w:r w:rsidR="0CB370EB">
        <w:t>s</w:t>
      </w:r>
      <w:r>
        <w:t xml:space="preserve">ports community grows, so do the opportunities for ambitious gamers looking for a new career. </w:t>
      </w:r>
    </w:p>
    <w:p w:rsidR="008E45C9" w:rsidP="383CC63F" w:rsidRDefault="008E45C9" w14:paraId="68320794" w14:textId="32A3E930">
      <w:pPr>
        <w:jc w:val="both"/>
      </w:pPr>
      <w:r>
        <w:t xml:space="preserve">If </w:t>
      </w:r>
      <w:r w:rsidR="00EF70A7">
        <w:t xml:space="preserve">you have dreams of </w:t>
      </w:r>
      <w:r w:rsidR="431D0AAF">
        <w:t>making</w:t>
      </w:r>
      <w:r w:rsidR="00EF70A7">
        <w:t xml:space="preserve"> a name for yourself on the international stage, you’ve come to the right place. </w:t>
      </w:r>
    </w:p>
    <w:p w:rsidR="00EF70A7" w:rsidP="383CC63F" w:rsidRDefault="00EF70A7" w14:paraId="07B3C14B" w14:textId="172B092B">
      <w:pPr>
        <w:jc w:val="both"/>
      </w:pPr>
      <w:r>
        <w:t>In this guide, you’ll get all the information you need to begin making your dream a reality. But if all you want to do is have a little fun three nights per week, you’ll find that here, too.</w:t>
      </w:r>
    </w:p>
    <w:p w:rsidR="00534C1D" w:rsidP="383CC63F" w:rsidRDefault="00962110" w14:paraId="3E97A9F5" w14:textId="5E28BB36">
      <w:pPr>
        <w:jc w:val="both"/>
      </w:pPr>
      <w:r>
        <w:t xml:space="preserve">Here’s a quick look at </w:t>
      </w:r>
      <w:r w:rsidR="00F97E41">
        <w:t>the points that will help you learn how to play Valorant</w:t>
      </w:r>
      <w:r>
        <w:t>:</w:t>
      </w:r>
    </w:p>
    <w:tbl>
      <w:tblPr>
        <w:tblStyle w:val="TableGrid"/>
        <w:tblW w:w="9122" w:type="dxa"/>
        <w:jc w:val="center"/>
        <w:tblLook w:val="04A0" w:firstRow="1" w:lastRow="0" w:firstColumn="1" w:lastColumn="0" w:noHBand="0" w:noVBand="1"/>
      </w:tblPr>
      <w:tblGrid>
        <w:gridCol w:w="465"/>
        <w:gridCol w:w="3943"/>
        <w:gridCol w:w="525"/>
        <w:gridCol w:w="4189"/>
      </w:tblGrid>
      <w:tr w:rsidR="00962110" w:rsidTr="383CC63F" w14:paraId="22710220" w14:textId="77777777">
        <w:trPr>
          <w:trHeight w:val="295"/>
          <w:jc w:val="center"/>
        </w:trPr>
        <w:tc>
          <w:tcPr>
            <w:tcW w:w="465" w:type="dxa"/>
          </w:tcPr>
          <w:p w:rsidR="00962110" w:rsidP="383CC63F" w:rsidRDefault="00962110" w14:paraId="28E18624" w14:textId="31F0F46D">
            <w:pPr>
              <w:jc w:val="both"/>
            </w:pPr>
            <w:r>
              <w:t>1</w:t>
            </w:r>
          </w:p>
        </w:tc>
        <w:tc>
          <w:tcPr>
            <w:tcW w:w="3943" w:type="dxa"/>
          </w:tcPr>
          <w:p w:rsidR="00962110" w:rsidP="383CC63F" w:rsidRDefault="7EE6D975" w14:paraId="6EE3C8B9" w14:textId="1AAF17F8">
            <w:pPr>
              <w:jc w:val="both"/>
            </w:pPr>
            <w:r>
              <w:t>The Premise</w:t>
            </w:r>
          </w:p>
        </w:tc>
        <w:tc>
          <w:tcPr>
            <w:tcW w:w="525" w:type="dxa"/>
          </w:tcPr>
          <w:p w:rsidR="00962110" w:rsidP="383CC63F" w:rsidRDefault="00962110" w14:paraId="33986382" w14:textId="5C39E24A">
            <w:pPr>
              <w:jc w:val="both"/>
            </w:pPr>
            <w:r>
              <w:t>6</w:t>
            </w:r>
          </w:p>
        </w:tc>
        <w:tc>
          <w:tcPr>
            <w:tcW w:w="4189" w:type="dxa"/>
          </w:tcPr>
          <w:p w:rsidR="00962110" w:rsidP="383CC63F" w:rsidRDefault="004B389C" w14:paraId="782E4744" w14:textId="3EAF2B90">
            <w:pPr>
              <w:jc w:val="both"/>
            </w:pPr>
            <w:r>
              <w:t>Maps</w:t>
            </w:r>
          </w:p>
        </w:tc>
      </w:tr>
      <w:tr w:rsidR="00962110" w:rsidTr="383CC63F" w14:paraId="5F0CEAC2" w14:textId="77777777">
        <w:trPr>
          <w:trHeight w:val="295"/>
          <w:jc w:val="center"/>
        </w:trPr>
        <w:tc>
          <w:tcPr>
            <w:tcW w:w="465" w:type="dxa"/>
          </w:tcPr>
          <w:p w:rsidR="00962110" w:rsidP="383CC63F" w:rsidRDefault="00962110" w14:paraId="646B5A5E" w14:textId="697B663A">
            <w:pPr>
              <w:jc w:val="both"/>
            </w:pPr>
            <w:r>
              <w:t>2</w:t>
            </w:r>
          </w:p>
        </w:tc>
        <w:tc>
          <w:tcPr>
            <w:tcW w:w="3943" w:type="dxa"/>
          </w:tcPr>
          <w:p w:rsidR="00962110" w:rsidP="383CC63F" w:rsidRDefault="7EE6D975" w14:paraId="0576B2B3" w14:textId="76BA2776">
            <w:pPr>
              <w:jc w:val="both"/>
            </w:pPr>
            <w:r>
              <w:t>Similar Games</w:t>
            </w:r>
          </w:p>
        </w:tc>
        <w:tc>
          <w:tcPr>
            <w:tcW w:w="525" w:type="dxa"/>
          </w:tcPr>
          <w:p w:rsidR="00962110" w:rsidP="383CC63F" w:rsidRDefault="00962110" w14:paraId="35B23BBE" w14:textId="17AC91C2">
            <w:pPr>
              <w:jc w:val="both"/>
            </w:pPr>
            <w:r>
              <w:t>7</w:t>
            </w:r>
          </w:p>
        </w:tc>
        <w:tc>
          <w:tcPr>
            <w:tcW w:w="4189" w:type="dxa"/>
          </w:tcPr>
          <w:p w:rsidR="00962110" w:rsidP="383CC63F" w:rsidRDefault="004B389C" w14:paraId="11AAC324" w14:textId="58FE4101">
            <w:pPr>
              <w:jc w:val="both"/>
            </w:pPr>
            <w:r>
              <w:t>Characters</w:t>
            </w:r>
          </w:p>
        </w:tc>
      </w:tr>
      <w:tr w:rsidR="00962110" w:rsidTr="383CC63F" w14:paraId="23354975" w14:textId="77777777">
        <w:trPr>
          <w:trHeight w:val="314"/>
          <w:jc w:val="center"/>
        </w:trPr>
        <w:tc>
          <w:tcPr>
            <w:tcW w:w="465" w:type="dxa"/>
          </w:tcPr>
          <w:p w:rsidR="00962110" w:rsidP="383CC63F" w:rsidRDefault="00962110" w14:paraId="0D96F48A" w14:textId="3E0DBD2D">
            <w:pPr>
              <w:jc w:val="both"/>
            </w:pPr>
            <w:r>
              <w:t>3</w:t>
            </w:r>
          </w:p>
        </w:tc>
        <w:tc>
          <w:tcPr>
            <w:tcW w:w="3943" w:type="dxa"/>
          </w:tcPr>
          <w:p w:rsidR="00962110" w:rsidP="383CC63F" w:rsidRDefault="7EE6D975" w14:paraId="7330005C" w14:textId="662BAF2C">
            <w:pPr>
              <w:jc w:val="both"/>
            </w:pPr>
            <w:r>
              <w:t>Speci</w:t>
            </w:r>
            <w:r w:rsidR="004B389C">
              <w:t>f</w:t>
            </w:r>
            <w:r>
              <w:t xml:space="preserve">ications </w:t>
            </w:r>
          </w:p>
        </w:tc>
        <w:tc>
          <w:tcPr>
            <w:tcW w:w="525" w:type="dxa"/>
          </w:tcPr>
          <w:p w:rsidR="00962110" w:rsidP="383CC63F" w:rsidRDefault="00962110" w14:paraId="138ACC66" w14:textId="52608E4D">
            <w:pPr>
              <w:jc w:val="both"/>
            </w:pPr>
            <w:r>
              <w:t>8</w:t>
            </w:r>
          </w:p>
        </w:tc>
        <w:tc>
          <w:tcPr>
            <w:tcW w:w="4189" w:type="dxa"/>
          </w:tcPr>
          <w:p w:rsidR="00962110" w:rsidP="383CC63F" w:rsidRDefault="004B389C" w14:paraId="4ED02C03" w14:textId="495B9209">
            <w:pPr>
              <w:jc w:val="both"/>
            </w:pPr>
            <w:r>
              <w:t>Weapons</w:t>
            </w:r>
          </w:p>
        </w:tc>
      </w:tr>
      <w:tr w:rsidR="00962110" w:rsidTr="383CC63F" w14:paraId="11CF15B1" w14:textId="77777777">
        <w:trPr>
          <w:trHeight w:val="295"/>
          <w:jc w:val="center"/>
        </w:trPr>
        <w:tc>
          <w:tcPr>
            <w:tcW w:w="465" w:type="dxa"/>
          </w:tcPr>
          <w:p w:rsidR="00962110" w:rsidP="383CC63F" w:rsidRDefault="00962110" w14:paraId="4E4FC33A" w14:textId="301F35B9">
            <w:pPr>
              <w:jc w:val="both"/>
            </w:pPr>
            <w:r>
              <w:t>4</w:t>
            </w:r>
          </w:p>
        </w:tc>
        <w:tc>
          <w:tcPr>
            <w:tcW w:w="3943" w:type="dxa"/>
          </w:tcPr>
          <w:p w:rsidR="00962110" w:rsidP="383CC63F" w:rsidRDefault="004B389C" w14:paraId="65016AF9" w14:textId="3F3D693A">
            <w:pPr>
              <w:jc w:val="both"/>
            </w:pPr>
            <w:r>
              <w:t>Settings</w:t>
            </w:r>
          </w:p>
        </w:tc>
        <w:tc>
          <w:tcPr>
            <w:tcW w:w="525" w:type="dxa"/>
          </w:tcPr>
          <w:p w:rsidR="00962110" w:rsidP="383CC63F" w:rsidRDefault="00962110" w14:paraId="0271C9AC" w14:textId="5D3FFD1B">
            <w:pPr>
              <w:jc w:val="both"/>
            </w:pPr>
            <w:r>
              <w:t>9</w:t>
            </w:r>
          </w:p>
        </w:tc>
        <w:tc>
          <w:tcPr>
            <w:tcW w:w="4189" w:type="dxa"/>
          </w:tcPr>
          <w:p w:rsidR="00962110" w:rsidP="383CC63F" w:rsidRDefault="004B389C" w14:paraId="62527E95" w14:textId="7E10C802">
            <w:pPr>
              <w:jc w:val="both"/>
            </w:pPr>
            <w:r>
              <w:t>Skills</w:t>
            </w:r>
          </w:p>
        </w:tc>
      </w:tr>
      <w:tr w:rsidR="00962110" w:rsidTr="383CC63F" w14:paraId="5651D3C7" w14:textId="77777777">
        <w:trPr>
          <w:trHeight w:val="330"/>
          <w:jc w:val="center"/>
        </w:trPr>
        <w:tc>
          <w:tcPr>
            <w:tcW w:w="465" w:type="dxa"/>
          </w:tcPr>
          <w:p w:rsidR="00962110" w:rsidP="383CC63F" w:rsidRDefault="00962110" w14:paraId="507FDF92" w14:textId="385CD3E6">
            <w:pPr>
              <w:jc w:val="both"/>
            </w:pPr>
            <w:r>
              <w:t>5</w:t>
            </w:r>
          </w:p>
        </w:tc>
        <w:tc>
          <w:tcPr>
            <w:tcW w:w="3943" w:type="dxa"/>
          </w:tcPr>
          <w:p w:rsidR="00962110" w:rsidP="383CC63F" w:rsidRDefault="004B389C" w14:paraId="54B0CDB0" w14:textId="0570BB04">
            <w:pPr>
              <w:jc w:val="both"/>
            </w:pPr>
            <w:r>
              <w:t>Game Modes</w:t>
            </w:r>
          </w:p>
        </w:tc>
        <w:tc>
          <w:tcPr>
            <w:tcW w:w="525" w:type="dxa"/>
          </w:tcPr>
          <w:p w:rsidR="00962110" w:rsidP="383CC63F" w:rsidRDefault="00962110" w14:paraId="1DCFB720" w14:textId="2EC87460">
            <w:pPr>
              <w:jc w:val="both"/>
            </w:pPr>
            <w:r>
              <w:t>10</w:t>
            </w:r>
          </w:p>
        </w:tc>
        <w:tc>
          <w:tcPr>
            <w:tcW w:w="4189" w:type="dxa"/>
          </w:tcPr>
          <w:p w:rsidR="00962110" w:rsidP="383CC63F" w:rsidRDefault="004B389C" w14:paraId="44B10677" w14:textId="43B232AE">
            <w:pPr>
              <w:jc w:val="both"/>
            </w:pPr>
            <w:r>
              <w:t>Pro Tips</w:t>
            </w:r>
          </w:p>
        </w:tc>
      </w:tr>
    </w:tbl>
    <w:p w:rsidR="00962110" w:rsidP="383CC63F" w:rsidRDefault="00962110" w14:paraId="49E8209C" w14:textId="78C7BB2A">
      <w:pPr>
        <w:jc w:val="both"/>
      </w:pPr>
    </w:p>
    <w:p w:rsidRPr="00F72BDF" w:rsidR="001F2ADC" w:rsidP="383CC63F" w:rsidRDefault="001F2ADC" w14:paraId="216420C3" w14:textId="5E2607B8">
      <w:pPr>
        <w:pStyle w:val="Heading1"/>
        <w:jc w:val="both"/>
      </w:pPr>
      <w:r>
        <w:t xml:space="preserve">People Also Ask: </w:t>
      </w:r>
      <w:r w:rsidR="00F72BDF">
        <w:t>Can Beginners Play Valorant</w:t>
      </w:r>
      <w:r>
        <w:br/>
      </w:r>
    </w:p>
    <w:p w:rsidR="001F2ADC" w:rsidP="383CC63F" w:rsidRDefault="00EF70A7" w14:paraId="2BB77723" w14:textId="539600CA">
      <w:pPr>
        <w:jc w:val="both"/>
      </w:pPr>
      <w:r w:rsidR="576FE94F">
        <w:rPr/>
        <w:t xml:space="preserve">Yes, beginners can play </w:t>
      </w:r>
      <w:proofErr w:type="spellStart"/>
      <w:r w:rsidR="576FE94F">
        <w:rPr/>
        <w:t>Valorant</w:t>
      </w:r>
      <w:proofErr w:type="spellEnd"/>
      <w:r w:rsidR="576FE94F">
        <w:rPr/>
        <w:t xml:space="preserve">. In fact, the </w:t>
      </w:r>
      <w:r w:rsidR="18B9912D">
        <w:rPr/>
        <w:t>low minimum</w:t>
      </w:r>
      <w:r w:rsidR="576FE94F">
        <w:rPr/>
        <w:t xml:space="preserve"> requirements,</w:t>
      </w:r>
      <w:r w:rsidR="18B9912D">
        <w:rPr/>
        <w:t xml:space="preserve"> </w:t>
      </w:r>
      <w:ins w:author="Terry Deal" w:date="2022-01-31T10:17:11.339Z" w:id="510908409">
        <w:r w:rsidR="473107F6">
          <w:t>its</w:t>
        </w:r>
      </w:ins>
      <w:ins w:author="Terry Deal" w:date="2022-01-31T08:31:04.52Z" w:id="184431413">
        <w:r w:rsidR="38789231">
          <w:t xml:space="preserve"> </w:t>
        </w:r>
      </w:ins>
      <w:r w:rsidR="18B9912D">
        <w:rPr/>
        <w:t xml:space="preserve">similarity to other first-person shooter games, and </w:t>
      </w:r>
      <w:ins w:author="Terry Deal" w:date="2022-01-31T08:31:12.887Z" w:id="1400862790">
        <w:r w:rsidR="1A724FD0">
          <w:t xml:space="preserve">the </w:t>
        </w:r>
      </w:ins>
      <w:r w:rsidR="18B9912D">
        <w:rPr/>
        <w:t xml:space="preserve">relatively new community of gamers make </w:t>
      </w:r>
      <w:proofErr w:type="spellStart"/>
      <w:r w:rsidR="18B9912D">
        <w:rPr/>
        <w:t>Valorant</w:t>
      </w:r>
      <w:proofErr w:type="spellEnd"/>
      <w:r w:rsidR="18B9912D">
        <w:rPr/>
        <w:t xml:space="preserve"> the perfect game for beginners. Many players have a similar level, growing with the game </w:t>
      </w:r>
      <w:r w:rsidR="3473BE5E">
        <w:rPr/>
        <w:t>a</w:t>
      </w:r>
      <w:r w:rsidR="18B9912D">
        <w:rPr/>
        <w:t xml:space="preserve">s it is updated and improved. New games </w:t>
      </w:r>
      <w:proofErr w:type="gramStart"/>
      <w:r w:rsidR="18B9912D">
        <w:rPr/>
        <w:t>have to</w:t>
      </w:r>
      <w:proofErr w:type="gramEnd"/>
      <w:r w:rsidR="18B9912D">
        <w:rPr/>
        <w:t xml:space="preserve"> be more inclusive to appeal to different audiences. </w:t>
      </w:r>
      <w:proofErr w:type="spellStart"/>
      <w:r w:rsidR="18B9912D">
        <w:rPr/>
        <w:t>Valorant</w:t>
      </w:r>
      <w:proofErr w:type="spellEnd"/>
      <w:r w:rsidR="18B9912D">
        <w:rPr/>
        <w:t xml:space="preserve"> achieves this by providing gamers with characters, maps, and weapons </w:t>
      </w:r>
      <w:r w:rsidR="147C87C9">
        <w:rPr/>
        <w:t>requiring</w:t>
      </w:r>
      <w:r w:rsidR="18B9912D">
        <w:rPr/>
        <w:t xml:space="preserve"> different skill</w:t>
      </w:r>
      <w:r w:rsidR="3CD4ED22">
        <w:rPr/>
        <w:t xml:space="preserve"> levels</w:t>
      </w:r>
      <w:r w:rsidR="18B9912D">
        <w:rPr/>
        <w:t xml:space="preserve"> to play.</w:t>
      </w:r>
    </w:p>
    <w:p w:rsidRPr="00CD6CBA" w:rsidR="00CD6CBA" w:rsidP="383CC63F" w:rsidRDefault="00CD6CBA" w14:paraId="1BA334BD" w14:textId="0DEEE0AC">
      <w:pPr>
        <w:pStyle w:val="Heading1"/>
        <w:jc w:val="both"/>
      </w:pPr>
      <w:r>
        <w:t>What is</w:t>
      </w:r>
      <w:r w:rsidR="003E75C4">
        <w:t xml:space="preserve"> Valorant</w:t>
      </w:r>
      <w:r>
        <w:t>?</w:t>
      </w:r>
    </w:p>
    <w:p w:rsidRPr="00C437B2" w:rsidR="00C437B2" w:rsidP="383CC63F" w:rsidRDefault="00C437B2" w14:paraId="6143C30B" w14:textId="544FB388">
      <w:pPr>
        <w:rPr>
          <w:color w:val="FF0000"/>
        </w:rPr>
      </w:pPr>
      <w:r w:rsidRPr="383CC63F">
        <w:rPr>
          <w:color w:val="FF0000"/>
        </w:rPr>
        <w:t xml:space="preserve">Image suggestion: </w:t>
      </w:r>
      <w:r w:rsidRPr="383CC63F" w:rsidR="00CF06CB">
        <w:rPr>
          <w:color w:val="FF0000"/>
        </w:rPr>
        <w:t xml:space="preserve">Just some sort of glitzy promotional art? Something like this: </w:t>
      </w:r>
      <w:hyperlink r:id="rId17">
        <w:r w:rsidRPr="383CC63F" w:rsidR="00CF06CB">
          <w:rPr>
            <w:rStyle w:val="Hyperlink"/>
          </w:rPr>
          <w:t>https://images.contentstack.io/v3/assets/bltb6530b271fddd0b1/bltc9ebc37d81a976c3/5e8cdc21baf2bd3cc4753c7a/IMAGE_2.jpg</w:t>
        </w:r>
      </w:hyperlink>
      <w:r w:rsidRPr="383CC63F" w:rsidR="00CF06CB">
        <w:rPr>
          <w:color w:val="FF0000"/>
        </w:rPr>
        <w:t xml:space="preserve"> </w:t>
      </w:r>
    </w:p>
    <w:p w:rsidR="00066C92" w:rsidP="383CC63F" w:rsidRDefault="00AA02F6" w14:paraId="543F0ED2" w14:textId="6EC5A046">
      <w:pPr>
        <w:jc w:val="both"/>
      </w:pPr>
      <w:proofErr w:type="spellStart"/>
      <w:r w:rsidR="0836C08C">
        <w:rPr/>
        <w:t>Valorant</w:t>
      </w:r>
      <w:proofErr w:type="spellEnd"/>
      <w:r w:rsidR="0836C08C">
        <w:rPr/>
        <w:t xml:space="preserve"> is one of the most popular first-person shooters in recent times. As an online multiplayer, it is a direct competitor of </w:t>
      </w:r>
      <w:r w:rsidR="22ACC8D3">
        <w:rPr/>
        <w:t>titles like</w:t>
      </w:r>
      <w:r w:rsidR="0836C08C">
        <w:rPr/>
        <w:t xml:space="preserve"> </w:t>
      </w:r>
      <w:r w:rsidR="0836C08C">
        <w:rPr/>
        <w:t>Counter-Strike</w:t>
      </w:r>
      <w:r w:rsidR="0836C08C">
        <w:rPr/>
        <w:t>: Global Offensive</w:t>
      </w:r>
      <w:r w:rsidR="30CD9153">
        <w:rPr/>
        <w:t xml:space="preserve"> (</w:t>
      </w:r>
      <w:r w:rsidR="30CD9153">
        <w:rPr/>
        <w:t>CS:GO</w:t>
      </w:r>
      <w:r w:rsidR="30CD9153">
        <w:rPr/>
        <w:t>)</w:t>
      </w:r>
      <w:r w:rsidR="0836C08C">
        <w:rPr/>
        <w:t xml:space="preserve">, Overwatch, and Tom Clancy’s Rainbow Six Siege. </w:t>
      </w:r>
    </w:p>
    <w:p w:rsidR="001B31DD" w:rsidP="383CC63F" w:rsidRDefault="00AA02F6" w14:paraId="176E6DFE" w14:textId="77777777">
      <w:pPr>
        <w:jc w:val="both"/>
      </w:pPr>
      <w:r>
        <w:t xml:space="preserve">The game comes from a studio with a great track record. Riot Games also produced the hugely successful League of Legends. </w:t>
      </w:r>
      <w:r w:rsidR="001B31DD">
        <w:t xml:space="preserve">Elements of this game can be seen in Valorant, which expertly combines the battle arena genre with the first-person shooter. </w:t>
      </w:r>
    </w:p>
    <w:p w:rsidR="00C869AE" w:rsidP="383CC63F" w:rsidRDefault="001B31DD" w14:paraId="37344E3A" w14:textId="4570B87C">
      <w:pPr>
        <w:jc w:val="both"/>
      </w:pPr>
      <w:r>
        <w:t xml:space="preserve">Launched in April 2020, the beta version of the game was an instant hit on Twitch. Thanks to a number of </w:t>
      </w:r>
      <w:r w:rsidR="490E1A74">
        <w:t>high-profile</w:t>
      </w:r>
      <w:r>
        <w:t xml:space="preserve"> influencers, the game continues to b</w:t>
      </w:r>
      <w:r w:rsidR="00C869AE">
        <w:t>e one of the most</w:t>
      </w:r>
      <w:r w:rsidR="2F1694D4">
        <w:t>-</w:t>
      </w:r>
      <w:r w:rsidR="00C869AE">
        <w:t xml:space="preserve">streamed shooters on the platform. </w:t>
      </w:r>
    </w:p>
    <w:p w:rsidR="00534C1D" w:rsidP="383CC63F" w:rsidRDefault="00CD6CBA" w14:paraId="08D505C3" w14:textId="061CFE49">
      <w:pPr>
        <w:pStyle w:val="Heading2"/>
        <w:jc w:val="both"/>
      </w:pPr>
      <w:r>
        <w:t>About the Game</w:t>
      </w:r>
      <w:r w:rsidR="00534C1D">
        <w:t xml:space="preserve"> </w:t>
      </w:r>
    </w:p>
    <w:p w:rsidR="00F728AD" w:rsidP="383CC63F" w:rsidRDefault="3936CB6E" w14:paraId="55A6A6F3" w14:textId="0547642B">
      <w:pPr>
        <w:jc w:val="both"/>
      </w:pPr>
      <w:r>
        <w:t xml:space="preserve">How about some lore before learning how to play Valorant? </w:t>
      </w:r>
    </w:p>
    <w:p w:rsidR="00F728AD" w:rsidP="383CC63F" w:rsidRDefault="00F728AD" w14:paraId="2BEFE123" w14:textId="45EC2AF8">
      <w:pPr>
        <w:jc w:val="both"/>
      </w:pPr>
      <w:r>
        <w:t xml:space="preserve">Valorant is set in the near future, following a global event that has transformed life as we know it. Known as First Light, the event left certain people with special abilities. This changed power dynamics around the world resulted in the creation of Valorant, a secretive group of gifted agents. </w:t>
      </w:r>
    </w:p>
    <w:p w:rsidR="00F728AD" w:rsidP="383CC63F" w:rsidRDefault="00F728AD" w14:paraId="0EE7134F" w14:textId="25B3BCDF">
      <w:pPr>
        <w:jc w:val="both"/>
      </w:pPr>
      <w:r>
        <w:t>As a game</w:t>
      </w:r>
      <w:r w:rsidR="1AF05EA6">
        <w:t xml:space="preserve"> player</w:t>
      </w:r>
      <w:r>
        <w:t xml:space="preserve">, you choose one of these agents to control in 5-on-5 combat. </w:t>
      </w:r>
      <w:r w:rsidR="00C2020E">
        <w:t xml:space="preserve">Of the </w:t>
      </w:r>
      <w:r w:rsidR="006A1124">
        <w:t>many</w:t>
      </w:r>
      <w:r w:rsidR="00C2020E">
        <w:t xml:space="preserve"> game modes, this is Valorant’s default. Each match consists of 24 rounds, with the winning team being the first to win 13. The twelfth round is halftime, the point at which teams change positions. </w:t>
      </w:r>
    </w:p>
    <w:p w:rsidR="00C2020E" w:rsidP="383CC63F" w:rsidRDefault="006A1124" w14:paraId="3B2DD03B" w14:textId="2BFDE65F">
      <w:pPr>
        <w:jc w:val="both"/>
      </w:pPr>
      <w:r>
        <w:t xml:space="preserve">Other game modes include deathmatch, plant and diffuse, spike rush, and snowball fight. </w:t>
      </w:r>
      <w:r w:rsidR="00A95F5F">
        <w:t>The spike is Valorant’s version of the bomb. There is also an unrated mode, which lets you earn experience points without worrying about you</w:t>
      </w:r>
      <w:r w:rsidR="462C9F24">
        <w:t>r</w:t>
      </w:r>
      <w:r w:rsidR="00A95F5F">
        <w:t xml:space="preserve"> stats. </w:t>
      </w:r>
    </w:p>
    <w:p w:rsidR="00F728AD" w:rsidP="383CC63F" w:rsidRDefault="00A95F5F" w14:paraId="79BEC818" w14:textId="78E3BF2E">
      <w:pPr>
        <w:jc w:val="both"/>
      </w:pPr>
      <w:r>
        <w:t xml:space="preserve">The matches take place in futuristic landscapes, Earth transformed into sci-fi </w:t>
      </w:r>
      <w:r w:rsidR="009458BD">
        <w:t xml:space="preserve">cities, claustrophobic neon corridors, and </w:t>
      </w:r>
      <w:r w:rsidR="00645183">
        <w:t xml:space="preserve">sky-borne villages. </w:t>
      </w:r>
    </w:p>
    <w:p w:rsidR="004A7F15" w:rsidP="383CC63F" w:rsidRDefault="00CD6CBA" w14:paraId="41ED0FE6" w14:textId="75F8CA3B">
      <w:pPr>
        <w:pStyle w:val="Heading2"/>
        <w:jc w:val="both"/>
      </w:pPr>
      <w:r>
        <w:t>Similarities to Other Games</w:t>
      </w:r>
    </w:p>
    <w:p w:rsidR="002B1790" w:rsidP="383CC63F" w:rsidRDefault="002B1790" w14:paraId="0B51C784" w14:textId="77777777">
      <w:pPr>
        <w:jc w:val="both"/>
      </w:pPr>
      <w:r>
        <w:t xml:space="preserve">The complexity of map designs, inventive weapon inventory, character variety, and many unique abilities make Valorant one of the most well-rounded shooters on the market. </w:t>
      </w:r>
    </w:p>
    <w:p w:rsidR="002B1790" w:rsidP="383CC63F" w:rsidRDefault="5CDEE76B" w14:paraId="393EB782" w14:textId="18E5C658">
      <w:pPr>
        <w:jc w:val="both"/>
      </w:pPr>
      <w:r w:rsidR="605B25E7">
        <w:rPr/>
        <w:t xml:space="preserve">People want to know about </w:t>
      </w:r>
      <w:r w:rsidR="50FE9947">
        <w:rPr/>
        <w:t xml:space="preserve">similar games </w:t>
      </w:r>
      <w:r w:rsidR="605B25E7">
        <w:rPr/>
        <w:t xml:space="preserve">before asking how to play </w:t>
      </w:r>
      <w:proofErr w:type="spellStart"/>
      <w:r w:rsidR="605B25E7">
        <w:rPr/>
        <w:t>Valorant</w:t>
      </w:r>
      <w:proofErr w:type="spellEnd"/>
      <w:r w:rsidR="605B25E7">
        <w:rPr/>
        <w:t xml:space="preserve">. </w:t>
      </w:r>
      <w:r w:rsidR="55163AEA">
        <w:rPr/>
        <w:t xml:space="preserve">Riot Games </w:t>
      </w:r>
      <w:r w:rsidR="1BEDE088">
        <w:rPr/>
        <w:t xml:space="preserve">took </w:t>
      </w:r>
      <w:r w:rsidR="17F04046">
        <w:rPr/>
        <w:t xml:space="preserve">the best aspects of games like Overwatch, Apex Legends, and </w:t>
      </w:r>
      <w:r w:rsidR="17F04046">
        <w:rPr/>
        <w:t>Counter-Strike</w:t>
      </w:r>
      <w:r w:rsidR="0346D195">
        <w:rPr/>
        <w:t>,</w:t>
      </w:r>
      <w:r w:rsidR="17F04046">
        <w:rPr/>
        <w:t xml:space="preserve"> and a</w:t>
      </w:r>
      <w:r w:rsidR="49E56A41">
        <w:rPr/>
        <w:t xml:space="preserve">dded </w:t>
      </w:r>
      <w:r w:rsidR="17F04046">
        <w:rPr/>
        <w:t xml:space="preserve">its own special blend of fun. It is just the right mix of serious gaming and light-hearted entertainment. But in terms of similarity, it is most like </w:t>
      </w:r>
      <w:r w:rsidR="17F04046">
        <w:rPr/>
        <w:t>Counter-Strike</w:t>
      </w:r>
      <w:r w:rsidR="17F04046">
        <w:rPr/>
        <w:t xml:space="preserve">: Global Offensive. </w:t>
      </w:r>
    </w:p>
    <w:p w:rsidR="00645A88" w:rsidP="383CC63F" w:rsidRDefault="002B1790" w14:paraId="62B0B441" w14:textId="197E8A01">
      <w:pPr>
        <w:jc w:val="both"/>
      </w:pPr>
      <w:r>
        <w:t>For a start, both games tap</w:t>
      </w:r>
      <w:r w:rsidR="00F728AD">
        <w:t xml:space="preserve"> into the heart of team-based games: tactical cooperation. </w:t>
      </w:r>
      <w:r w:rsidR="00645A88">
        <w:t>On top of this, they share an expensive catalog of h</w:t>
      </w:r>
      <w:r>
        <w:t>ierarch</w:t>
      </w:r>
      <w:r w:rsidR="00645A88">
        <w:t xml:space="preserve">ical </w:t>
      </w:r>
      <w:r>
        <w:t>weaponry</w:t>
      </w:r>
      <w:r w:rsidR="00645A88">
        <w:t xml:space="preserve"> and </w:t>
      </w:r>
      <w:r>
        <w:t>armor</w:t>
      </w:r>
      <w:r w:rsidR="00645A88">
        <w:t xml:space="preserve">. And the variable </w:t>
      </w:r>
      <w:r>
        <w:t xml:space="preserve">accuracy </w:t>
      </w:r>
      <w:r w:rsidR="00645A88">
        <w:t xml:space="preserve">of weapons gives users a more realistic experience. </w:t>
      </w:r>
    </w:p>
    <w:p w:rsidR="00645A88" w:rsidP="383CC63F" w:rsidRDefault="00645A88" w14:paraId="0C9D48F3" w14:textId="7BB24CC0">
      <w:pPr>
        <w:jc w:val="both"/>
      </w:pPr>
      <w:r w:rsidR="5365CF81">
        <w:rPr/>
        <w:t xml:space="preserve">Both games offer users the traditional game modes they know and love, all </w:t>
      </w:r>
      <w:r w:rsidR="0E7CA24E">
        <w:rPr/>
        <w:t xml:space="preserve">of which are </w:t>
      </w:r>
      <w:r w:rsidR="5365CF81">
        <w:rPr/>
        <w:t xml:space="preserve">played by sizable communities. The </w:t>
      </w:r>
      <w:proofErr w:type="gramStart"/>
      <w:r w:rsidR="5365CF81">
        <w:rPr/>
        <w:t>e</w:t>
      </w:r>
      <w:r w:rsidR="7089975E">
        <w:rPr/>
        <w:t>s</w:t>
      </w:r>
      <w:r w:rsidR="5365CF81">
        <w:rPr/>
        <w:t>ports industry</w:t>
      </w:r>
      <w:proofErr w:type="gramEnd"/>
      <w:r w:rsidR="5365CF81">
        <w:rPr/>
        <w:t xml:space="preserve"> has long been dominated by </w:t>
      </w:r>
      <w:r w:rsidR="5365CF81">
        <w:rPr/>
        <w:t>CS:GO</w:t>
      </w:r>
      <w:r w:rsidR="5365CF81">
        <w:rPr/>
        <w:t xml:space="preserve">. But </w:t>
      </w:r>
      <w:proofErr w:type="spellStart"/>
      <w:r w:rsidR="5365CF81">
        <w:rPr/>
        <w:t>Valorant</w:t>
      </w:r>
      <w:proofErr w:type="spellEnd"/>
      <w:r w:rsidR="5365CF81">
        <w:rPr/>
        <w:t xml:space="preserve"> is causing quite a stir, too. </w:t>
      </w:r>
    </w:p>
    <w:p w:rsidR="00645A88" w:rsidP="383CC63F" w:rsidRDefault="00645A88" w14:paraId="107F6F65" w14:textId="2A5CF421">
      <w:pPr>
        <w:jc w:val="both"/>
      </w:pPr>
      <w:r w:rsidR="5365CF81">
        <w:rPr/>
        <w:t xml:space="preserve">The main difference between the two games is the approach to </w:t>
      </w:r>
      <w:r w:rsidR="30CD9153">
        <w:rPr/>
        <w:t xml:space="preserve">characterization. </w:t>
      </w:r>
      <w:proofErr w:type="spellStart"/>
      <w:r w:rsidR="30CD9153">
        <w:rPr/>
        <w:t>Valorant</w:t>
      </w:r>
      <w:proofErr w:type="spellEnd"/>
      <w:r w:rsidR="30CD9153">
        <w:rPr/>
        <w:t xml:space="preserve"> is driven by the individual abilities of its characters. This is not really the case with </w:t>
      </w:r>
      <w:r w:rsidR="30CD9153">
        <w:rPr/>
        <w:t>CS:GO</w:t>
      </w:r>
      <w:r w:rsidR="30CD9153">
        <w:rPr/>
        <w:t xml:space="preserve">. </w:t>
      </w:r>
    </w:p>
    <w:p w:rsidR="003A3632" w:rsidP="383CC63F" w:rsidRDefault="003A3632" w14:paraId="635943EE" w14:textId="30000A70">
      <w:pPr>
        <w:jc w:val="both"/>
      </w:pPr>
      <w:r>
        <w:t>While you are here, take a look at our article</w:t>
      </w:r>
      <w:r w:rsidR="00BA0CAC">
        <w:t xml:space="preserve"> on similar games</w:t>
      </w:r>
      <w:r>
        <w:t xml:space="preserve">: </w:t>
      </w:r>
      <w:commentRangeStart w:id="1"/>
      <w:r w:rsidRPr="383CC63F" w:rsidR="00AC7A63">
        <w:rPr>
          <w:highlight w:val="cyan"/>
        </w:rPr>
        <w:t xml:space="preserve">20 </w:t>
      </w:r>
      <w:commentRangeEnd w:id="1"/>
      <w:r>
        <w:rPr>
          <w:rStyle w:val="CommentReference"/>
        </w:rPr>
        <w:commentReference w:id="1"/>
      </w:r>
      <w:r w:rsidRPr="383CC63F" w:rsidR="00AC7A63">
        <w:rPr>
          <w:highlight w:val="cyan"/>
        </w:rPr>
        <w:t>Games Like Valorant</w:t>
      </w:r>
      <w:r w:rsidRPr="383CC63F" w:rsidR="00BA0CAC">
        <w:rPr>
          <w:highlight w:val="cyan"/>
        </w:rPr>
        <w:t>: Respawn in Another World</w:t>
      </w:r>
      <w:r w:rsidRPr="383CC63F">
        <w:rPr>
          <w:highlight w:val="cyan"/>
        </w:rPr>
        <w:t>:</w:t>
      </w:r>
      <w:r>
        <w:t xml:space="preserve"> </w:t>
      </w:r>
    </w:p>
    <w:p w:rsidR="00A65164" w:rsidP="383CC63F" w:rsidRDefault="00A65164" w14:paraId="23974683" w14:textId="10A7392F">
      <w:pPr>
        <w:pStyle w:val="Heading1"/>
        <w:jc w:val="both"/>
      </w:pPr>
      <w:r>
        <w:t>Technicalities</w:t>
      </w:r>
    </w:p>
    <w:p w:rsidRPr="00CF06CB" w:rsidR="00CF06CB" w:rsidP="383CC63F" w:rsidRDefault="00CF06CB" w14:paraId="7A496C34" w14:textId="6BFA6A07">
      <w:pPr>
        <w:rPr>
          <w:color w:val="FF0000"/>
        </w:rPr>
      </w:pPr>
      <w:r w:rsidRPr="383CC63F">
        <w:rPr>
          <w:color w:val="FF0000"/>
        </w:rPr>
        <w:t xml:space="preserve">Image suggestion: Maybe an image of a desktop computer with </w:t>
      </w:r>
      <w:r w:rsidRPr="383CC63F" w:rsidR="00D6193D">
        <w:rPr>
          <w:color w:val="FF0000"/>
        </w:rPr>
        <w:t xml:space="preserve">arrows pointing to different parts like RAM, GPU, CPU, WIFI, Microphone port, et cetera: </w:t>
      </w:r>
      <w:hyperlink r:id="rId18">
        <w:r w:rsidRPr="383CC63F" w:rsidR="00D6193D">
          <w:rPr>
            <w:rStyle w:val="Hyperlink"/>
          </w:rPr>
          <w:t>https://www.easypacelearning.com/design/images/content/personalcomputerhardwareparts.png</w:t>
        </w:r>
      </w:hyperlink>
    </w:p>
    <w:p w:rsidR="00A65164" w:rsidP="383CC63F" w:rsidRDefault="00FE5834" w14:paraId="68C7CBD3" w14:textId="74BCBA40">
      <w:pPr>
        <w:jc w:val="both"/>
      </w:pPr>
      <w:r>
        <w:t xml:space="preserve">Now, </w:t>
      </w:r>
      <w:r w:rsidR="003B0113">
        <w:t xml:space="preserve">before we can turn you into the next Vasily from </w:t>
      </w:r>
      <w:r w:rsidRPr="383CC63F" w:rsidR="003B0113">
        <w:rPr>
          <w:i/>
          <w:iCs/>
        </w:rPr>
        <w:t>Enemy at the Gates</w:t>
      </w:r>
      <w:r w:rsidR="003B0113">
        <w:t xml:space="preserve">, we need to discuss hardware and installation. </w:t>
      </w:r>
    </w:p>
    <w:p w:rsidR="003B0113" w:rsidP="383CC63F" w:rsidRDefault="003B0113" w14:paraId="0742185F" w14:textId="336EF777">
      <w:pPr>
        <w:jc w:val="both"/>
      </w:pPr>
      <w:r>
        <w:t xml:space="preserve">Many first-person shooters have similar gameplay. But their requirements are wildly different. Fortunately, Valorant is one of the most inclusive games on the market. </w:t>
      </w:r>
    </w:p>
    <w:p w:rsidR="00A65164" w:rsidP="383CC63F" w:rsidRDefault="00A65164" w14:paraId="79183FFA" w14:textId="22C96D06">
      <w:pPr>
        <w:pStyle w:val="Heading2"/>
        <w:jc w:val="both"/>
      </w:pPr>
      <w:r>
        <w:t>Is the Game Free</w:t>
      </w:r>
    </w:p>
    <w:p w:rsidR="00A65164" w:rsidP="383CC63F" w:rsidRDefault="00331D2E" w14:paraId="24684637" w14:textId="471E94A3">
      <w:pPr>
        <w:jc w:val="both"/>
      </w:pPr>
      <w:r>
        <w:t>The key to a product’s global reach is its price tag. The more expensive an item is, the smaller the customer base</w:t>
      </w:r>
      <w:r w:rsidR="572C8EC9">
        <w:t>.</w:t>
      </w:r>
    </w:p>
    <w:p w:rsidR="00331D2E" w:rsidP="383CC63F" w:rsidRDefault="00331D2E" w14:paraId="4A2C3C59" w14:textId="5632E103">
      <w:pPr>
        <w:jc w:val="both"/>
      </w:pPr>
      <w:r>
        <w:t xml:space="preserve">Valorant is completely free. </w:t>
      </w:r>
    </w:p>
    <w:p w:rsidR="00331D2E" w:rsidP="383CC63F" w:rsidRDefault="00331D2E" w14:paraId="78EF0DE6" w14:textId="526D42E1">
      <w:pPr>
        <w:jc w:val="both"/>
      </w:pPr>
      <w:r>
        <w:t xml:space="preserve">If you own a computer that runs Microsoft Windows, you can start working your way up the ranks today. But to get the most out of the game, you </w:t>
      </w:r>
      <w:r w:rsidR="0321E2F1">
        <w:t>will</w:t>
      </w:r>
      <w:r>
        <w:t xml:space="preserve"> need a couple of accessories. </w:t>
      </w:r>
    </w:p>
    <w:p w:rsidR="00BF6F5D" w:rsidP="383CC63F" w:rsidRDefault="00BF6F5D" w14:paraId="7DE25D45" w14:textId="1E7D9118">
      <w:pPr>
        <w:pStyle w:val="Heading2"/>
        <w:jc w:val="both"/>
      </w:pPr>
      <w:r>
        <w:t>What Equipment You Need</w:t>
      </w:r>
    </w:p>
    <w:p w:rsidR="00BF6F5D" w:rsidP="383CC63F" w:rsidRDefault="005B3895" w14:paraId="52340435" w14:textId="1DABC896">
      <w:pPr>
        <w:jc w:val="both"/>
      </w:pPr>
      <w:r>
        <w:t xml:space="preserve">As mentioned, you need a machine that can run Microsoft Windows. But what you might not know is that this doesn’t exclude Macintosh devices. </w:t>
      </w:r>
    </w:p>
    <w:p w:rsidR="005B3895" w:rsidP="383CC63F" w:rsidRDefault="005B3895" w14:paraId="623AD631" w14:textId="0C3AB99A">
      <w:pPr>
        <w:jc w:val="both"/>
      </w:pPr>
      <w:r>
        <w:t xml:space="preserve">You can install Windows </w:t>
      </w:r>
      <w:r w:rsidR="00855EBB">
        <w:t xml:space="preserve">10 on your device if it is a </w:t>
      </w:r>
      <w:r>
        <w:t xml:space="preserve">MacBook younger than the 2014 model, a MacBook Air or Pro from 2012, or a Mac Mini from </w:t>
      </w:r>
      <w:r w:rsidR="00855EBB">
        <w:t>the same year</w:t>
      </w:r>
      <w:r>
        <w:t>.</w:t>
      </w:r>
    </w:p>
    <w:p w:rsidR="00855EBB" w:rsidP="383CC63F" w:rsidRDefault="00855EBB" w14:paraId="0428088F" w14:textId="77777777">
      <w:pPr>
        <w:jc w:val="both"/>
      </w:pPr>
      <w:r>
        <w:t xml:space="preserve">Next, you’ll want to get all the usual gear for a solid session of gaming. </w:t>
      </w:r>
    </w:p>
    <w:p w:rsidR="00855EBB" w:rsidP="383CC63F" w:rsidRDefault="00855EBB" w14:paraId="2FA561AF" w14:textId="6EC2ED44">
      <w:pPr>
        <w:jc w:val="both"/>
      </w:pPr>
      <w:r>
        <w:t>Get yourself a sweet headset, so you can help your teammates find their way. Many gamers also use two mic</w:t>
      </w:r>
      <w:r w:rsidR="622EBF79">
        <w:t>e</w:t>
      </w:r>
      <w:r>
        <w:t xml:space="preserve"> to maximize aiming precision. And last but not least, make sure you have a comfortable chair with a cup holder. </w:t>
      </w:r>
    </w:p>
    <w:p w:rsidR="00534C1D" w:rsidP="383CC63F" w:rsidRDefault="00A65164" w14:paraId="4BE140BA" w14:textId="19DFB649">
      <w:pPr>
        <w:pStyle w:val="Heading2"/>
        <w:jc w:val="both"/>
      </w:pPr>
      <w:r>
        <w:t>How to Get the Game</w:t>
      </w:r>
    </w:p>
    <w:p w:rsidR="003E75C4" w:rsidP="383CC63F" w:rsidRDefault="45EEB660" w14:paraId="70245275" w14:textId="411E7B71">
      <w:pPr>
        <w:jc w:val="both"/>
      </w:pPr>
      <w:r>
        <w:t xml:space="preserve">Before you can learn how to </w:t>
      </w:r>
      <w:r w:rsidRPr="383CC63F">
        <w:rPr>
          <w:i/>
          <w:iCs/>
        </w:rPr>
        <w:t xml:space="preserve">play </w:t>
      </w:r>
      <w:r>
        <w:t xml:space="preserve">Valorant, you need to </w:t>
      </w:r>
      <w:r w:rsidRPr="383CC63F">
        <w:rPr>
          <w:i/>
          <w:iCs/>
        </w:rPr>
        <w:t xml:space="preserve">download </w:t>
      </w:r>
      <w:r>
        <w:t xml:space="preserve">Valorant. </w:t>
      </w:r>
      <w:r w:rsidR="00E65D04">
        <w:t xml:space="preserve">Getting the game couldn’t be easier. You don’t even have to leave your throne. </w:t>
      </w:r>
    </w:p>
    <w:p w:rsidR="00E65D04" w:rsidP="383CC63F" w:rsidRDefault="00E65D04" w14:paraId="783E09F8" w14:textId="16944E16">
      <w:pPr>
        <w:jc w:val="both"/>
      </w:pPr>
      <w:r>
        <w:t xml:space="preserve">Like many games these days, the content is entirely downloadable. Here’s a simple </w:t>
      </w:r>
      <w:r w:rsidR="00EC0E20">
        <w:t>five</w:t>
      </w:r>
      <w:r>
        <w:t>-step guide to installing Valorant:</w:t>
      </w:r>
    </w:p>
    <w:p w:rsidR="00BF1760" w:rsidP="383CC63F" w:rsidRDefault="00E65D04" w14:paraId="387C8E38" w14:textId="6C406D79">
      <w:pPr>
        <w:pStyle w:val="ListParagraph"/>
        <w:numPr>
          <w:ilvl w:val="0"/>
          <w:numId w:val="9"/>
        </w:numPr>
        <w:jc w:val="both"/>
      </w:pPr>
      <w:r>
        <w:t xml:space="preserve">Visit the official </w:t>
      </w:r>
      <w:hyperlink r:id="rId19">
        <w:r w:rsidRPr="383CC63F">
          <w:rPr>
            <w:rStyle w:val="Hyperlink"/>
          </w:rPr>
          <w:t xml:space="preserve">Valorant </w:t>
        </w:r>
        <w:r w:rsidRPr="383CC63F" w:rsidR="00BF1760">
          <w:rPr>
            <w:rStyle w:val="Hyperlink"/>
          </w:rPr>
          <w:t>website</w:t>
        </w:r>
      </w:hyperlink>
      <w:r w:rsidR="00BF1760">
        <w:t>.</w:t>
      </w:r>
    </w:p>
    <w:p w:rsidR="00BF1760" w:rsidP="383CC63F" w:rsidRDefault="00BF1760" w14:paraId="1832CBAF" w14:textId="48EA9CD9">
      <w:pPr>
        <w:pStyle w:val="ListParagraph"/>
        <w:numPr>
          <w:ilvl w:val="0"/>
          <w:numId w:val="9"/>
        </w:numPr>
        <w:jc w:val="both"/>
        <w:rPr/>
      </w:pPr>
      <w:r w:rsidR="1231A508">
        <w:rPr/>
        <w:t xml:space="preserve">Click on either Play Now or Play for Free to start </w:t>
      </w:r>
      <w:del w:author="Terry Deal" w:date="2022-01-31T09:21:15.103Z" w:id="1459535331">
        <w:r w:rsidDel="1231A508">
          <w:delText>d</w:delText>
        </w:r>
        <w:r w:rsidDel="2E60C076">
          <w:delText>ownload</w:delText>
        </w:r>
      </w:del>
      <w:ins w:author="Terry Deal" w:date="2022-01-31T09:21:15.104Z" w:id="1694566933">
        <w:r w:rsidR="72F04476">
          <w:t>downloading</w:t>
        </w:r>
      </w:ins>
      <w:r w:rsidR="1231A508">
        <w:rPr/>
        <w:t xml:space="preserve"> the installer. </w:t>
      </w:r>
    </w:p>
    <w:p w:rsidR="00E65D04" w:rsidP="383CC63F" w:rsidRDefault="00BF1760" w14:paraId="15A5BF93" w14:textId="232A9138">
      <w:pPr>
        <w:pStyle w:val="ListParagraph"/>
        <w:numPr>
          <w:ilvl w:val="0"/>
          <w:numId w:val="9"/>
        </w:numPr>
        <w:jc w:val="both"/>
      </w:pPr>
      <w:r>
        <w:t>Select your preferred location for storage (a minimum of 8 GB is necessary).</w:t>
      </w:r>
    </w:p>
    <w:p w:rsidR="00BF1760" w:rsidP="383CC63F" w:rsidRDefault="00BF1760" w14:paraId="3311CB1D" w14:textId="0BE66991">
      <w:pPr>
        <w:pStyle w:val="ListParagraph"/>
        <w:numPr>
          <w:ilvl w:val="0"/>
          <w:numId w:val="9"/>
        </w:numPr>
        <w:jc w:val="both"/>
      </w:pPr>
      <w:r>
        <w:t>Create and sign into your Riot Games account.</w:t>
      </w:r>
    </w:p>
    <w:p w:rsidR="00EC0E20" w:rsidP="383CC63F" w:rsidRDefault="00BF1760" w14:paraId="05A7216A" w14:textId="379A43D3">
      <w:pPr>
        <w:pStyle w:val="ListParagraph"/>
        <w:numPr>
          <w:ilvl w:val="0"/>
          <w:numId w:val="9"/>
        </w:numPr>
        <w:jc w:val="both"/>
      </w:pPr>
      <w:r>
        <w:t xml:space="preserve">Launch the game and blow out some brains. </w:t>
      </w:r>
    </w:p>
    <w:p w:rsidR="00EC0E20" w:rsidP="383CC63F" w:rsidRDefault="00EC0E20" w14:paraId="3428C6F3" w14:textId="057AF01C">
      <w:pPr>
        <w:jc w:val="both"/>
      </w:pPr>
      <w:r>
        <w:t xml:space="preserve">Don’t worry if you are not sure how to complete step four. </w:t>
      </w:r>
    </w:p>
    <w:p w:rsidR="00EC0E20" w:rsidP="383CC63F" w:rsidRDefault="00EC0E20" w14:paraId="585A1D70" w14:textId="71E033CA">
      <w:pPr>
        <w:jc w:val="both"/>
      </w:pPr>
      <w:r>
        <w:t xml:space="preserve">Here’s the lowdown. </w:t>
      </w:r>
    </w:p>
    <w:p w:rsidR="00BF6F5D" w:rsidP="383CC63F" w:rsidRDefault="00A65164" w14:paraId="053C583E" w14:textId="08D4BBA1">
      <w:pPr>
        <w:pStyle w:val="Heading2"/>
        <w:jc w:val="both"/>
      </w:pPr>
      <w:r>
        <w:t>Creating a Riot Games ID</w:t>
      </w:r>
    </w:p>
    <w:p w:rsidR="00BF6F5D" w:rsidP="383CC63F" w:rsidRDefault="00EC0E20" w14:paraId="642ED000" w14:textId="7EB4BC34">
      <w:pPr>
        <w:jc w:val="both"/>
      </w:pPr>
      <w:r>
        <w:t xml:space="preserve">This time, you’ll need to visit the official website for </w:t>
      </w:r>
      <w:hyperlink r:id="rId20">
        <w:r w:rsidRPr="383CC63F">
          <w:rPr>
            <w:rStyle w:val="Hyperlink"/>
          </w:rPr>
          <w:t>Riot Games</w:t>
        </w:r>
      </w:hyperlink>
      <w:r>
        <w:t xml:space="preserve">. </w:t>
      </w:r>
    </w:p>
    <w:p w:rsidR="00EC0E20" w:rsidP="383CC63F" w:rsidRDefault="00EC0E20" w14:paraId="76A523D4" w14:textId="6F9B6538">
      <w:pPr>
        <w:jc w:val="both"/>
      </w:pPr>
      <w:r>
        <w:t xml:space="preserve">Once there, follow these instructions: </w:t>
      </w:r>
    </w:p>
    <w:p w:rsidR="00EC0E20" w:rsidP="383CC63F" w:rsidRDefault="00EC0E20" w14:paraId="3787182B" w14:textId="60617CE0">
      <w:pPr>
        <w:pStyle w:val="ListParagraph"/>
        <w:numPr>
          <w:ilvl w:val="0"/>
          <w:numId w:val="10"/>
        </w:numPr>
        <w:jc w:val="both"/>
      </w:pPr>
      <w:r>
        <w:t xml:space="preserve">Click the “Create Account” button and wait to be transferred to the sign-up page. </w:t>
      </w:r>
    </w:p>
    <w:p w:rsidR="00860B51" w:rsidP="383CC63F" w:rsidRDefault="00860B51" w14:paraId="170080BC" w14:textId="112CFF00">
      <w:pPr>
        <w:pStyle w:val="ListParagraph"/>
        <w:numPr>
          <w:ilvl w:val="0"/>
          <w:numId w:val="10"/>
        </w:numPr>
        <w:jc w:val="both"/>
      </w:pPr>
      <w:r>
        <w:t>Enter you</w:t>
      </w:r>
      <w:r w:rsidR="26FB9EFD">
        <w:t>r</w:t>
      </w:r>
      <w:r>
        <w:t xml:space="preserve"> email and click the “Start” button.</w:t>
      </w:r>
    </w:p>
    <w:p w:rsidR="00860B51" w:rsidP="383CC63F" w:rsidRDefault="00860B51" w14:paraId="1BB61759" w14:textId="6D78125C">
      <w:pPr>
        <w:pStyle w:val="ListParagraph"/>
        <w:numPr>
          <w:ilvl w:val="0"/>
          <w:numId w:val="10"/>
        </w:numPr>
        <w:jc w:val="both"/>
      </w:pPr>
      <w:r>
        <w:t>Next, enter your date of birth,</w:t>
      </w:r>
      <w:r w:rsidR="58C56A56">
        <w:t xml:space="preserve"> a</w:t>
      </w:r>
      <w:r>
        <w:t xml:space="preserve"> unique username, and </w:t>
      </w:r>
      <w:r w:rsidR="22D57A14">
        <w:t xml:space="preserve">a </w:t>
      </w:r>
      <w:r>
        <w:t xml:space="preserve">secure password. </w:t>
      </w:r>
    </w:p>
    <w:p w:rsidR="00860B51" w:rsidP="383CC63F" w:rsidRDefault="00860B51" w14:paraId="3DB0B8CA" w14:textId="3EF88850">
      <w:pPr>
        <w:pStyle w:val="ListParagraph"/>
        <w:numPr>
          <w:ilvl w:val="0"/>
          <w:numId w:val="10"/>
        </w:numPr>
        <w:jc w:val="both"/>
      </w:pPr>
      <w:r>
        <w:t xml:space="preserve">Confirm registration. </w:t>
      </w:r>
    </w:p>
    <w:p w:rsidR="00860B51" w:rsidP="383CC63F" w:rsidRDefault="00860B51" w14:paraId="5F924438" w14:textId="6A6FA6A2">
      <w:pPr>
        <w:jc w:val="both"/>
      </w:pPr>
      <w:r>
        <w:t xml:space="preserve">And that’s it. You are all set. </w:t>
      </w:r>
    </w:p>
    <w:p w:rsidR="00860B51" w:rsidP="383CC63F" w:rsidRDefault="00860B51" w14:paraId="58587356" w14:textId="1BBAF0DB">
      <w:pPr>
        <w:jc w:val="both"/>
      </w:pPr>
      <w:r>
        <w:t>Speaking of which…</w:t>
      </w:r>
    </w:p>
    <w:p w:rsidR="00BF6F5D" w:rsidP="383CC63F" w:rsidRDefault="00BF6F5D" w14:paraId="42212E99" w14:textId="29647A7D">
      <w:pPr>
        <w:pStyle w:val="Heading2"/>
        <w:jc w:val="both"/>
      </w:pPr>
      <w:r>
        <w:t>Settings</w:t>
      </w:r>
    </w:p>
    <w:p w:rsidR="00BF6F5D" w:rsidP="383CC63F" w:rsidRDefault="009B2E4E" w14:paraId="0EBBD844" w14:textId="3BD834D2">
      <w:pPr>
        <w:jc w:val="both"/>
      </w:pPr>
      <w:r w:rsidR="3A733161">
        <w:rPr/>
        <w:t xml:space="preserve">Many gaming guides will tell you to look at your settings before getting stuck in. </w:t>
      </w:r>
      <w:r w:rsidR="3A733161">
        <w:rPr/>
        <w:t>But</w:t>
      </w:r>
      <w:ins w:author="Terry Deal" w:date="2022-01-31T09:21:52.168Z" w:id="2111831551">
        <w:r w:rsidR="452129A4">
          <w:t>,</w:t>
        </w:r>
      </w:ins>
      <w:r w:rsidR="3A733161">
        <w:rPr/>
        <w:t xml:space="preserve"> actually, it</w:t>
      </w:r>
      <w:r w:rsidR="3A733161">
        <w:rPr/>
        <w:t xml:space="preserve"> can be a good idea to simply dive right in and play a few rounds. This helps you identify which settings you might like to tweak. </w:t>
      </w:r>
    </w:p>
    <w:p w:rsidR="009B2E4E" w:rsidP="383CC63F" w:rsidRDefault="009B2E4E" w14:paraId="2E1292C7" w14:textId="00C464C5">
      <w:pPr>
        <w:jc w:val="both"/>
      </w:pPr>
      <w:r w:rsidR="3A733161">
        <w:rPr/>
        <w:t xml:space="preserve">Play a couple of rounds and pay special attention to </w:t>
      </w:r>
      <w:r w:rsidR="3A733161">
        <w:rPr/>
        <w:t>the sensitivity</w:t>
      </w:r>
      <w:r w:rsidR="3A733161">
        <w:rPr/>
        <w:t>.</w:t>
      </w:r>
      <w:r w:rsidR="157C6517">
        <w:rPr/>
        <w:t xml:space="preserve"> How does it feel when you try to </w:t>
      </w:r>
      <w:r w:rsidR="157C6517">
        <w:rPr/>
        <w:t>aim</w:t>
      </w:r>
      <w:r w:rsidR="157C6517">
        <w:rPr/>
        <w:t xml:space="preserve"> the weapon? Perhaps it is quicker than the game you are used to. </w:t>
      </w:r>
    </w:p>
    <w:p w:rsidR="0001623F" w:rsidP="383CC63F" w:rsidRDefault="0001623F" w14:paraId="095A8ADF" w14:textId="356068F0">
      <w:pPr>
        <w:jc w:val="both"/>
      </w:pPr>
      <w:r>
        <w:t xml:space="preserve">Of course, everyone is different. But a good standard among professional gamers is 400 to 800 Dots Per Linear Inch (DPI). If you </w:t>
      </w:r>
      <w:r w:rsidR="277FD11F">
        <w:t xml:space="preserve">dream </w:t>
      </w:r>
      <w:r>
        <w:t>of becoming an e</w:t>
      </w:r>
      <w:r w:rsidR="6B82E870">
        <w:t>s</w:t>
      </w:r>
      <w:r>
        <w:t xml:space="preserve">ports legend, this might be a good first step. </w:t>
      </w:r>
    </w:p>
    <w:p w:rsidR="0001623F" w:rsidP="383CC63F" w:rsidRDefault="0001623F" w14:paraId="026A989D" w14:textId="7D39AB2C">
      <w:pPr>
        <w:jc w:val="both"/>
      </w:pPr>
      <w:r>
        <w:t xml:space="preserve">Another important setting to get right is the crosshair display. </w:t>
      </w:r>
      <w:r w:rsidR="002A493F">
        <w:t xml:space="preserve">Some players appear to have the eyes of a hawk. Their crosshairs are almost indistinguishable from the landscape. Other players like a nice big circle when targeting their opponents. Play around with a few options and see what works for you. </w:t>
      </w:r>
    </w:p>
    <w:p w:rsidR="002A493F" w:rsidP="383CC63F" w:rsidRDefault="002A493F" w14:paraId="2868A32F" w14:textId="4EA70D3D">
      <w:pPr>
        <w:jc w:val="both"/>
      </w:pPr>
      <w:r w:rsidR="5AC53556">
        <w:rPr/>
        <w:t xml:space="preserve">In all the excitement of installing a new game, it is easy to forget the simple stuff. Brightness, contrast, and positioning vary from game to game. You might be an avid player of </w:t>
      </w:r>
      <w:r w:rsidR="5AC53556">
        <w:rPr/>
        <w:t>CS:GO</w:t>
      </w:r>
      <w:r w:rsidR="5AC53556">
        <w:rPr/>
        <w:t xml:space="preserve"> trying </w:t>
      </w:r>
      <w:proofErr w:type="spellStart"/>
      <w:r w:rsidR="5AC53556">
        <w:rPr/>
        <w:t>Valorant</w:t>
      </w:r>
      <w:proofErr w:type="spellEnd"/>
      <w:r w:rsidR="5AC53556">
        <w:rPr/>
        <w:t xml:space="preserve"> for the first time. If so, you might find the colors a bit too vivid and distracting. Fine</w:t>
      </w:r>
      <w:r w:rsidR="72A03A19">
        <w:rPr/>
        <w:t>-</w:t>
      </w:r>
      <w:r w:rsidR="5AC53556">
        <w:rPr/>
        <w:t xml:space="preserve">tuning your settings can </w:t>
      </w:r>
      <w:r w:rsidR="298FB1CA">
        <w:rPr/>
        <w:t xml:space="preserve">help to maximize your focus. </w:t>
      </w:r>
    </w:p>
    <w:p w:rsidR="00BA0CAC" w:rsidP="383CC63F" w:rsidRDefault="00BA0CAC" w14:paraId="67A47AC1" w14:textId="77777777">
      <w:pPr>
        <w:pStyle w:val="Heading2"/>
        <w:jc w:val="both"/>
      </w:pPr>
      <w:r>
        <w:t>Join Twitch or Discord</w:t>
      </w:r>
    </w:p>
    <w:p w:rsidR="00755F6B" w:rsidP="383CC63F" w:rsidRDefault="00755F6B" w14:paraId="51D634BB" w14:textId="5876300B">
      <w:pPr>
        <w:jc w:val="both"/>
      </w:pPr>
      <w:r>
        <w:t>Why not join both?</w:t>
      </w:r>
    </w:p>
    <w:p w:rsidR="00755F6B" w:rsidP="383CC63F" w:rsidRDefault="00755F6B" w14:paraId="491E033E" w14:textId="3305347E">
      <w:pPr>
        <w:jc w:val="both"/>
      </w:pPr>
      <w:r>
        <w:t xml:space="preserve">Twitch is a great place to watch live streams of exciting matches. It is the platform that gave Valorant such promising popularity when it was first released. </w:t>
      </w:r>
    </w:p>
    <w:p w:rsidR="00755F6B" w:rsidP="383CC63F" w:rsidRDefault="00755F6B" w14:paraId="6F84FAC7" w14:textId="3CEC1A0E">
      <w:pPr>
        <w:jc w:val="both"/>
      </w:pPr>
      <w:r>
        <w:t xml:space="preserve">But recently, Discord has been growing in popularity as a game streaming platform. </w:t>
      </w:r>
      <w:r w:rsidR="3F7B598E">
        <w:t>Watching the experts is a great way to learn how to play Valorant like a pro</w:t>
      </w:r>
      <w:r>
        <w:t xml:space="preserve">. And this can really help you climb the ranks and get that illustrious </w:t>
      </w:r>
      <w:r w:rsidR="00403445">
        <w:t xml:space="preserve">Radiant badge. </w:t>
      </w:r>
    </w:p>
    <w:p w:rsidR="00BA0CAC" w:rsidP="383CC63F" w:rsidRDefault="00BA0CAC" w14:paraId="02500C1E" w14:textId="05F910D2">
      <w:pPr>
        <w:jc w:val="both"/>
      </w:pPr>
      <w:r>
        <w:t>Check out our article on Valorant’s place in the world of e</w:t>
      </w:r>
      <w:r w:rsidR="3895D856">
        <w:t>s</w:t>
      </w:r>
      <w:r>
        <w:t xml:space="preserve">ports: </w:t>
      </w:r>
      <w:commentRangeStart w:id="2"/>
      <w:r w:rsidRPr="383CC63F">
        <w:rPr>
          <w:highlight w:val="cyan"/>
        </w:rPr>
        <w:t xml:space="preserve">How </w:t>
      </w:r>
      <w:commentRangeEnd w:id="2"/>
      <w:r>
        <w:rPr>
          <w:rStyle w:val="CommentReference"/>
        </w:rPr>
        <w:commentReference w:id="2"/>
      </w:r>
      <w:r w:rsidRPr="383CC63F">
        <w:rPr>
          <w:highlight w:val="cyan"/>
        </w:rPr>
        <w:t xml:space="preserve">to Bet on Valorant: The Complete Guide </w:t>
      </w:r>
    </w:p>
    <w:p w:rsidR="00BF6F5D" w:rsidP="383CC63F" w:rsidRDefault="00BF6F5D" w14:paraId="35BE36ED" w14:textId="718E29D2">
      <w:pPr>
        <w:pStyle w:val="Heading1"/>
        <w:jc w:val="both"/>
      </w:pPr>
      <w:r>
        <w:t>Gameplay</w:t>
      </w:r>
    </w:p>
    <w:p w:rsidR="00D1505B" w:rsidP="383CC63F" w:rsidRDefault="00D1505B" w14:paraId="75E74643" w14:textId="616A61C8">
      <w:pPr>
        <w:rPr>
          <w:color w:val="FF0000"/>
        </w:rPr>
      </w:pPr>
      <w:r w:rsidRPr="383CC63F">
        <w:rPr>
          <w:color w:val="FF0000"/>
        </w:rPr>
        <w:t xml:space="preserve">Image suggestion: Just a screenshot of some gameplay, like this: </w:t>
      </w:r>
      <w:hyperlink r:id="rId21">
        <w:r w:rsidRPr="383CC63F">
          <w:rPr>
            <w:rStyle w:val="Hyperlink"/>
          </w:rPr>
          <w:t>https://www.gamespot.com/a/uploads/original/1574/15747411/3680136-vlcsnap-2020-06-05-18h37m25s452.png</w:t>
        </w:r>
      </w:hyperlink>
      <w:r w:rsidRPr="383CC63F">
        <w:rPr>
          <w:color w:val="FF0000"/>
        </w:rPr>
        <w:t xml:space="preserve"> </w:t>
      </w:r>
    </w:p>
    <w:p w:rsidR="002A7E7A" w:rsidP="383CC63F" w:rsidRDefault="002A7E7A" w14:paraId="1F26AECA" w14:textId="77777777">
      <w:pPr>
        <w:pStyle w:val="Heading2"/>
        <w:jc w:val="both"/>
      </w:pPr>
      <w:r>
        <w:t>Game Mode</w:t>
      </w:r>
    </w:p>
    <w:p w:rsidR="007E54D2" w:rsidP="383CC63F" w:rsidRDefault="007E54D2" w14:paraId="62C4FCC0" w14:textId="51526359">
      <w:pPr>
        <w:jc w:val="both"/>
      </w:pPr>
      <w:r>
        <w:t>As hard as it is to believe, some players like to take an occasional break from 5-on-5 team</w:t>
      </w:r>
      <w:r w:rsidR="45E5F193">
        <w:t xml:space="preserve"> </w:t>
      </w:r>
      <w:r>
        <w:t xml:space="preserve">play. They don’t want to take a break from the game, though. What they want is a new game mode. </w:t>
      </w:r>
    </w:p>
    <w:p w:rsidR="007E54D2" w:rsidP="383CC63F" w:rsidRDefault="007E54D2" w14:paraId="4A4CA141" w14:textId="30F15A0A">
      <w:pPr>
        <w:jc w:val="both"/>
      </w:pPr>
      <w:r>
        <w:t xml:space="preserve">Valorant has enough different modes to keep you entertained, no matter what mood you are in. </w:t>
      </w:r>
    </w:p>
    <w:p w:rsidR="007E54D2" w:rsidP="383CC63F" w:rsidRDefault="007E54D2" w14:paraId="361811EB" w14:textId="40BCDDF7">
      <w:pPr>
        <w:jc w:val="both"/>
      </w:pPr>
      <w:r>
        <w:t>Here’s a list of the game modes:</w:t>
      </w:r>
    </w:p>
    <w:p w:rsidR="002A7E7A" w:rsidP="383CC63F" w:rsidRDefault="002A7E7A" w14:paraId="31011900" w14:textId="77777777">
      <w:pPr>
        <w:pStyle w:val="Heading3"/>
        <w:jc w:val="both"/>
      </w:pPr>
      <w:r>
        <w:t>Rated and Unrated</w:t>
      </w:r>
    </w:p>
    <w:p w:rsidR="001D18AC" w:rsidP="383CC63F" w:rsidRDefault="001D18AC" w14:paraId="510DC275" w14:textId="0265697E">
      <w:pPr>
        <w:jc w:val="both"/>
      </w:pPr>
      <w:r>
        <w:t xml:space="preserve">Players must win 10 unrated matches before they can enter the rated or competitive matches. </w:t>
      </w:r>
      <w:r w:rsidR="50BAEE08">
        <w:t xml:space="preserve">This is where people who want to know how to play Valorant begin. </w:t>
      </w:r>
      <w:r>
        <w:t>But once you’ve earned the privilege, you can still return to unrated for some fine</w:t>
      </w:r>
      <w:r w:rsidR="76C89D7E">
        <w:t>-</w:t>
      </w:r>
      <w:r>
        <w:t>tuning and development.</w:t>
      </w:r>
    </w:p>
    <w:p w:rsidR="002A7E7A" w:rsidP="383CC63F" w:rsidRDefault="007E54D2" w14:paraId="1228DC09" w14:textId="0DF51AC0">
      <w:pPr>
        <w:jc w:val="both"/>
      </w:pPr>
      <w:r>
        <w:t xml:space="preserve">If there are strategies you have always wanted to try without losing points, unrated is the mode for you. This style of play is </w:t>
      </w:r>
      <w:r w:rsidR="004423B7">
        <w:t xml:space="preserve">no different </w:t>
      </w:r>
      <w:r w:rsidR="7C2DFFFC">
        <w:t>from</w:t>
      </w:r>
      <w:r w:rsidR="004423B7">
        <w:t xml:space="preserve"> the main mode, which is attackers trying to plant and detonate a spike while defenders try to protect and diffuse. But unrated matches don’t affect your overall evaluation. </w:t>
      </w:r>
    </w:p>
    <w:p w:rsidR="004423B7" w:rsidP="383CC63F" w:rsidRDefault="004423B7" w14:paraId="6E8B1EB6" w14:textId="70E2BBCA">
      <w:pPr>
        <w:jc w:val="both"/>
      </w:pPr>
      <w:r>
        <w:t xml:space="preserve">This gives you some unique options. </w:t>
      </w:r>
    </w:p>
    <w:p w:rsidR="004423B7" w:rsidP="383CC63F" w:rsidRDefault="004423B7" w14:paraId="454B2CDE" w14:textId="405FB5D2">
      <w:pPr>
        <w:jc w:val="both"/>
      </w:pPr>
      <w:r>
        <w:t xml:space="preserve">Though shorter than many other first-person shooters, Valorant matches are long. You never know what is going to happen when you start a match. Who knows? A bat could fly into your lounge through an open window. What are you going to do? Let it fly around for 25 minutes? </w:t>
      </w:r>
      <w:r w:rsidR="00342FC5">
        <w:t xml:space="preserve">In unrated mode, you can forfeit the match without being punished. </w:t>
      </w:r>
    </w:p>
    <w:p w:rsidR="00342FC5" w:rsidP="383CC63F" w:rsidRDefault="00342FC5" w14:paraId="5B73C70A" w14:textId="1180B04B">
      <w:pPr>
        <w:jc w:val="both"/>
      </w:pPr>
      <w:r>
        <w:t>Another advantage of this mode is that it gives you the chance to try out some other characters. You’ll be able to master an ability you’ve overlooked. Or perhaps you just want to get familiar with a different gun. After all, operating a shotgun is nothing like zeroing in on a head with a sniper rif</w:t>
      </w:r>
      <w:r w:rsidR="40B54970">
        <w:t>l</w:t>
      </w:r>
      <w:r>
        <w:t xml:space="preserve">e. </w:t>
      </w:r>
    </w:p>
    <w:p w:rsidR="008D2202" w:rsidP="383CC63F" w:rsidRDefault="008D2202" w14:paraId="30A1B62D" w14:textId="71B32B19">
      <w:pPr>
        <w:jc w:val="both"/>
      </w:pPr>
      <w:r w:rsidR="579EBF9A">
        <w:rPr/>
        <w:t>Protect the activated spike for 45 seconds to secure your attacking team</w:t>
      </w:r>
      <w:ins w:author="Terry Deal" w:date="2022-01-31T09:27:18.205Z" w:id="2094925071">
        <w:r w:rsidR="108C36D5">
          <w:t>’s</w:t>
        </w:r>
      </w:ins>
      <w:r w:rsidR="579EBF9A">
        <w:rPr/>
        <w:t xml:space="preserve"> victory. But this is not as easy as it sounds. Each round is only 100 seconds long. And if the spike fails to detonate before that time limit, the defenders win the round.</w:t>
      </w:r>
    </w:p>
    <w:p w:rsidR="001D18AC" w:rsidP="383CC63F" w:rsidRDefault="001D18AC" w14:paraId="7DDF6CA0" w14:textId="29B20472">
      <w:pPr>
        <w:jc w:val="both"/>
      </w:pPr>
      <w:r w:rsidR="2C639404">
        <w:rPr/>
        <w:t xml:space="preserve">In </w:t>
      </w:r>
      <w:r w:rsidR="2C639404">
        <w:rPr/>
        <w:t>the competitive</w:t>
      </w:r>
      <w:r w:rsidR="2C639404">
        <w:rPr/>
        <w:t xml:space="preserve"> mode, </w:t>
      </w:r>
      <w:r w:rsidR="201C6969">
        <w:rPr/>
        <w:t>there’s</w:t>
      </w:r>
      <w:r w:rsidR="2C639404">
        <w:rPr/>
        <w:t xml:space="preserve"> a win-by-two rule for matches that finish in a tie. Round</w:t>
      </w:r>
      <w:r w:rsidR="4639AD88">
        <w:rPr/>
        <w:t xml:space="preserve">s </w:t>
      </w:r>
      <w:r w:rsidR="2C639404">
        <w:rPr/>
        <w:t>will continue</w:t>
      </w:r>
      <w:r w:rsidR="4639AD88">
        <w:rPr/>
        <w:t xml:space="preserve"> in overtime </w:t>
      </w:r>
      <w:r w:rsidR="2C639404">
        <w:rPr/>
        <w:t xml:space="preserve">with teams alternating attack and defense until the kill-margin is achieved. </w:t>
      </w:r>
      <w:r w:rsidR="4639AD88">
        <w:rPr/>
        <w:t xml:space="preserve">After each overtime round, players will have the usual chance to buy weapons and abilities for the </w:t>
      </w:r>
      <w:del w:author="Terry Deal" w:date="2022-01-31T13:18:58.682Z" w:id="819601517">
        <w:r w:rsidDel="4639AD88">
          <w:delText>next</w:delText>
        </w:r>
        <w:r w:rsidDel="16BCE38E">
          <w:delText>role</w:delText>
        </w:r>
      </w:del>
      <w:ins w:author="Terry Deal" w:date="2022-01-31T13:18:58.682Z" w:id="1914635273">
        <w:r w:rsidR="1E8CBB12">
          <w:t>n</w:t>
        </w:r>
        <w:r w:rsidR="1E8CBB12">
          <w:t>ext role</w:t>
        </w:r>
      </w:ins>
      <w:r w:rsidR="16BCE38E">
        <w:rPr/>
        <w:t xml:space="preserve"> change.</w:t>
      </w:r>
    </w:p>
    <w:p w:rsidR="00EF2163" w:rsidP="383CC63F" w:rsidRDefault="00EF2163" w14:paraId="195582DD" w14:textId="398291EC">
      <w:pPr>
        <w:jc w:val="both"/>
      </w:pPr>
      <w:r>
        <w:t>After each consecutive couple of overtime rounds, players will be asked if they would like to vote for a draw. After two overtime rounds, six players can force a draw. After four overtime rounds, three players can bring the game to an end. And after six overtime rounds, it only takes one player to agree</w:t>
      </w:r>
      <w:r w:rsidR="00131E39">
        <w:t xml:space="preserve"> to the proposal.</w:t>
      </w:r>
    </w:p>
    <w:p w:rsidR="002A7E7A" w:rsidP="383CC63F" w:rsidRDefault="002A7E7A" w14:paraId="448E003D" w14:textId="77777777">
      <w:pPr>
        <w:pStyle w:val="Heading3"/>
        <w:jc w:val="both"/>
      </w:pPr>
      <w:r>
        <w:t>Deathmatch</w:t>
      </w:r>
    </w:p>
    <w:p w:rsidR="002A7E7A" w:rsidP="383CC63F" w:rsidRDefault="61E5190A" w14:paraId="16ABFC21" w14:textId="4C8E7BC7">
      <w:pPr>
        <w:jc w:val="both"/>
      </w:pPr>
      <w:r>
        <w:t>If you want to learn how to play Valorant, this is not the mode to be</w:t>
      </w:r>
      <w:r w:rsidR="5FADD520">
        <w:t>g</w:t>
      </w:r>
      <w:r>
        <w:t>in with. You c</w:t>
      </w:r>
      <w:r w:rsidR="00342FC5">
        <w:t>hoose th</w:t>
      </w:r>
      <w:r w:rsidR="391BF388">
        <w:t>is</w:t>
      </w:r>
      <w:r w:rsidR="00342FC5">
        <w:t xml:space="preserve"> game mode when you want to run solo through the jungle with just a knife between your teeth. Okay, you can carry more than just a knife. But you are very definitely on your own. </w:t>
      </w:r>
    </w:p>
    <w:p w:rsidR="008D2202" w:rsidP="383CC63F" w:rsidRDefault="00342FC5" w14:paraId="23737F32" w14:textId="68B7C601">
      <w:pPr>
        <w:jc w:val="both"/>
      </w:pPr>
      <w:r>
        <w:t xml:space="preserve">A deathmatch is a free-for-all. Playing this mode will improve your ability to shoot your way out of a tight spot. In 5-on-5 matches, </w:t>
      </w:r>
      <w:r w:rsidR="008D2202">
        <w:t>the pressure comes at unexpected times. In a deathmatch, the pressure is on from start to finish. Get used to it</w:t>
      </w:r>
      <w:r w:rsidR="6E9ECC49">
        <w:t>,</w:t>
      </w:r>
      <w:r w:rsidR="008D2202">
        <w:t xml:space="preserve"> and you’ll excel in the team modes. </w:t>
      </w:r>
    </w:p>
    <w:p w:rsidR="0043220E" w:rsidP="383CC63F" w:rsidRDefault="0043220E" w14:paraId="035E67FB" w14:textId="4BDE51E1">
      <w:pPr>
        <w:jc w:val="both"/>
      </w:pPr>
      <w:r>
        <w:t xml:space="preserve">There are 14 players competing for nine minutes. The winner is either the first player to reach 40 kills or the one with the most when the nine minutes are up. You heard it right… an impressive 40-kill minimum. </w:t>
      </w:r>
    </w:p>
    <w:p w:rsidR="0043220E" w:rsidP="383CC63F" w:rsidRDefault="0043220E" w14:paraId="2AF800AD" w14:textId="7F13CF11">
      <w:pPr>
        <w:jc w:val="both"/>
      </w:pPr>
      <w:r>
        <w:t xml:space="preserve">Loot the dead for health kits and ammunition. And be ready to respawn anywhere. </w:t>
      </w:r>
      <w:r w:rsidR="00D23F20">
        <w:t xml:space="preserve">Because, oh yeah, there are no abilities in a deathmatch. </w:t>
      </w:r>
    </w:p>
    <w:p w:rsidR="002A7E7A" w:rsidP="383CC63F" w:rsidRDefault="002A7E7A" w14:paraId="5EF43AE7" w14:textId="77777777">
      <w:pPr>
        <w:pStyle w:val="Heading3"/>
        <w:jc w:val="both"/>
      </w:pPr>
      <w:r>
        <w:t>Spike Rush</w:t>
      </w:r>
    </w:p>
    <w:p w:rsidR="0043220E" w:rsidP="383CC63F" w:rsidRDefault="008D2202" w14:paraId="1E996FE9" w14:textId="71875E44">
      <w:pPr>
        <w:jc w:val="both"/>
      </w:pPr>
      <w:r w:rsidR="579EBF9A">
        <w:rPr/>
        <w:t xml:space="preserve">This is a rapid-fire match. It’s the best of seven rounds, with the first team to </w:t>
      </w:r>
      <w:del w:author="Terry Deal" w:date="2022-01-31T09:37:07.832Z" w:id="17779195">
        <w:r w:rsidDel="5185D167">
          <w:delText>best</w:delText>
        </w:r>
      </w:del>
      <w:ins w:author="Terry Deal" w:date="2022-01-31T09:37:08.265Z" w:id="1189979814">
        <w:r w:rsidR="4ED9EFFF">
          <w:t>win</w:t>
        </w:r>
      </w:ins>
      <w:r w:rsidR="5185D167">
        <w:rPr/>
        <w:t xml:space="preserve"> </w:t>
      </w:r>
      <w:r w:rsidR="579EBF9A">
        <w:rPr/>
        <w:t xml:space="preserve">four winning the match. </w:t>
      </w:r>
      <w:r w:rsidR="396A25B2">
        <w:rPr/>
        <w:t>Considering the</w:t>
      </w:r>
      <w:r w:rsidR="756A248A">
        <w:rPr/>
        <w:t xml:space="preserve"> time players need to </w:t>
      </w:r>
      <w:r w:rsidR="396A25B2">
        <w:rPr/>
        <w:t>commi</w:t>
      </w:r>
      <w:r w:rsidR="232B4D5B">
        <w:rPr/>
        <w:t>t</w:t>
      </w:r>
      <w:r w:rsidR="396A25B2">
        <w:rPr/>
        <w:t xml:space="preserve"> </w:t>
      </w:r>
      <w:r w:rsidR="756A248A">
        <w:rPr/>
        <w:t xml:space="preserve">to other game modes, this is a nice option when you have a few minutes </w:t>
      </w:r>
      <w:r w:rsidR="02B03EFF">
        <w:rPr/>
        <w:t xml:space="preserve">to </w:t>
      </w:r>
      <w:r w:rsidR="756A248A">
        <w:rPr/>
        <w:t>spare and want to sharpen your skills.</w:t>
      </w:r>
    </w:p>
    <w:p w:rsidR="002A7E7A" w:rsidP="383CC63F" w:rsidRDefault="0043220E" w14:paraId="5A84A39B" w14:textId="6807BC47">
      <w:pPr>
        <w:jc w:val="both"/>
      </w:pPr>
      <w:r>
        <w:t>Unlike in other game modes, you begin a spike rush with all your abilities ready to use</w:t>
      </w:r>
      <w:r w:rsidR="005855F5">
        <w:t>. Unfortunately, this does not include your ultimate ability. But you won’t have to wait long for this, either. Ultimate ability regenerate</w:t>
      </w:r>
      <w:r w:rsidR="39B70AC9">
        <w:t>s</w:t>
      </w:r>
      <w:r w:rsidR="005855F5">
        <w:t xml:space="preserve"> much faster than in other game modes. </w:t>
      </w:r>
    </w:p>
    <w:p w:rsidR="005855F5" w:rsidP="383CC63F" w:rsidRDefault="005855F5" w14:paraId="2D90B255" w14:textId="702216EF">
      <w:pPr>
        <w:jc w:val="both"/>
      </w:pPr>
      <w:r>
        <w:t xml:space="preserve">The rules are a little bit different here, though. There are more spikes because every player has one. But you have to communicate and make wise decisions as a team because one spike can be activated per round. </w:t>
      </w:r>
    </w:p>
    <w:p w:rsidR="00846B12" w:rsidP="383CC63F" w:rsidRDefault="005855F5" w14:paraId="6D15DA87" w14:textId="0D2F23C5">
      <w:pPr>
        <w:jc w:val="both"/>
      </w:pPr>
      <w:r>
        <w:t xml:space="preserve">To level the battlefield a bit more than other modes, each player begins the round with the same gun, selected at random. </w:t>
      </w:r>
      <w:r w:rsidR="00846B12">
        <w:t xml:space="preserve">This is why it’s a good idea to practice with other guns in unrated mode. </w:t>
      </w:r>
    </w:p>
    <w:p w:rsidR="002A7E7A" w:rsidP="383CC63F" w:rsidRDefault="002A7E7A" w14:paraId="2D855C88" w14:textId="77777777">
      <w:pPr>
        <w:pStyle w:val="Heading3"/>
        <w:jc w:val="both"/>
      </w:pPr>
      <w:r>
        <w:t xml:space="preserve">Escalation </w:t>
      </w:r>
    </w:p>
    <w:p w:rsidR="002A7E7A" w:rsidP="383CC63F" w:rsidRDefault="00846B12" w14:paraId="703BA478" w14:textId="3B4ADE77">
      <w:pPr>
        <w:jc w:val="both"/>
      </w:pPr>
      <w:r w:rsidR="02D82022">
        <w:rPr/>
        <w:t xml:space="preserve">The name of this mode is a little misleading. </w:t>
      </w:r>
      <w:r w:rsidR="02D82022">
        <w:rPr/>
        <w:t>Because</w:t>
      </w:r>
      <w:ins w:author="Terry Deal" w:date="2022-01-31T10:27:50.63Z" w:id="1593083597">
        <w:r w:rsidR="6C2CB927">
          <w:t>,</w:t>
        </w:r>
      </w:ins>
      <w:r w:rsidR="02D82022">
        <w:rPr/>
        <w:t xml:space="preserve"> actually, the</w:t>
      </w:r>
      <w:proofErr w:type="gramEnd"/>
      <w:r w:rsidR="02D82022">
        <w:rPr/>
        <w:t xml:space="preserve"> mode’s defining feature is the devolution of </w:t>
      </w:r>
      <w:r w:rsidR="02D82022">
        <w:rPr/>
        <w:t>the combat</w:t>
      </w:r>
      <w:r w:rsidR="02D82022">
        <w:rPr/>
        <w:t xml:space="preserve">. </w:t>
      </w:r>
    </w:p>
    <w:p w:rsidR="00846B12" w:rsidP="383CC63F" w:rsidRDefault="00846B12" w14:paraId="639EE7B5" w14:textId="26BA88E5">
      <w:pPr>
        <w:jc w:val="both"/>
      </w:pPr>
      <w:r>
        <w:t xml:space="preserve">This is a teamplay mode, with two teams of five working through a series of conditions. </w:t>
      </w:r>
      <w:r w:rsidR="1AA799FA">
        <w:t xml:space="preserve">If you want to learn how to play Valorant at a higher level, this mode will sharpen your skills. </w:t>
      </w:r>
      <w:r>
        <w:t xml:space="preserve">A series of guns have been selected at random. Each player starts the round with the same gun. To unlock the next gun, your team needs to </w:t>
      </w:r>
      <w:r w:rsidR="00D23F20">
        <w:t xml:space="preserve">execute a certain number of opponents. </w:t>
      </w:r>
    </w:p>
    <w:p w:rsidR="00D23F20" w:rsidP="383CC63F" w:rsidRDefault="00D23F20" w14:paraId="0A3229DA" w14:textId="781108FE">
      <w:pPr>
        <w:jc w:val="both"/>
      </w:pPr>
      <w:r w:rsidR="59DE4E33">
        <w:rPr/>
        <w:t xml:space="preserve">But here’s the catch: the guns get less and less impressive. Each new gun </w:t>
      </w:r>
      <w:r w:rsidR="59DE4E33">
        <w:rPr/>
        <w:t>is</w:t>
      </w:r>
      <w:r w:rsidR="59DE4E33">
        <w:rPr/>
        <w:t xml:space="preserve"> a new level. Get to a higher level than your opponents within 10 minutes</w:t>
      </w:r>
      <w:r w:rsidR="000F88A8">
        <w:rPr/>
        <w:t>,</w:t>
      </w:r>
      <w:r w:rsidR="59DE4E33">
        <w:rPr/>
        <w:t xml:space="preserve"> and you win the game. Failing that, you’ll have to complete the twelve levels before the other team. </w:t>
      </w:r>
    </w:p>
    <w:p w:rsidR="00D23F20" w:rsidP="383CC63F" w:rsidRDefault="00D23F20" w14:paraId="1617BBEB" w14:textId="4D658DC5">
      <w:pPr>
        <w:jc w:val="both"/>
      </w:pPr>
      <w:r w:rsidR="59DE4E33">
        <w:rPr/>
        <w:t>No abilities</w:t>
      </w:r>
      <w:r w:rsidR="3391426A">
        <w:rPr/>
        <w:t xml:space="preserve"> are</w:t>
      </w:r>
      <w:r w:rsidR="59DE4E33">
        <w:rPr/>
        <w:t xml:space="preserve"> available in this mode, either. This one is all about expert marksmanship. If you are a purist who is often frustrated by </w:t>
      </w:r>
      <w:r w:rsidR="59DE4E33">
        <w:rPr/>
        <w:t>the special</w:t>
      </w:r>
      <w:r w:rsidR="59DE4E33">
        <w:rPr/>
        <w:t xml:space="preserve"> abilities, this is the mode for you.</w:t>
      </w:r>
      <w:r w:rsidR="37C4853B">
        <w:rPr/>
        <w:t xml:space="preserve"> Find out how good your aim really is.</w:t>
      </w:r>
    </w:p>
    <w:p w:rsidR="006E735D" w:rsidP="383CC63F" w:rsidRDefault="006E735D" w14:paraId="0B6A0E66" w14:textId="7EB71BBE">
      <w:pPr>
        <w:pStyle w:val="Heading3"/>
        <w:jc w:val="both"/>
      </w:pPr>
      <w:r>
        <w:t>Snowball Fight</w:t>
      </w:r>
    </w:p>
    <w:p w:rsidR="006E735D" w:rsidP="383CC63F" w:rsidRDefault="006E735D" w14:paraId="51B04D2C" w14:textId="585B0441">
      <w:pPr>
        <w:jc w:val="both"/>
      </w:pPr>
      <w:r>
        <w:t xml:space="preserve">In this team deathmatch mode, all agents are like </w:t>
      </w:r>
      <w:r w:rsidR="009A6AD1">
        <w:t xml:space="preserve">Superman choking on a green cloud of Kryptonite. Okay, not exactly. They can still run around shooting people in the face. They just can’t use their powers. </w:t>
      </w:r>
    </w:p>
    <w:p w:rsidR="009A6AD1" w:rsidP="383CC63F" w:rsidRDefault="009A6AD1" w14:paraId="36BF1E2F" w14:textId="614E38B5">
      <w:pPr>
        <w:jc w:val="both"/>
      </w:pPr>
      <w:r>
        <w:t xml:space="preserve">The first team to get 50 kills wins the match. </w:t>
      </w:r>
    </w:p>
    <w:p w:rsidR="009A6AD1" w:rsidP="383CC63F" w:rsidRDefault="009A6AD1" w14:paraId="10E25FAF" w14:textId="4670193F">
      <w:pPr>
        <w:jc w:val="both"/>
      </w:pPr>
      <w:r>
        <w:t xml:space="preserve">And as you might expect, players have only one gun, the same gun, the snowball launcher. It’s not as playful as it sounds, though. The launcher kills agents with one shot. Your only chance at survival is accurately predicting the slow arc of the projectile. </w:t>
      </w:r>
    </w:p>
    <w:p w:rsidR="00AE51B1" w:rsidP="383CC63F" w:rsidRDefault="00AE51B1" w14:paraId="3A622DBE" w14:textId="77777777">
      <w:pPr>
        <w:jc w:val="both"/>
      </w:pPr>
      <w:r>
        <w:t xml:space="preserve">So, keep moving and watch your angles. </w:t>
      </w:r>
    </w:p>
    <w:p w:rsidRPr="006E735D" w:rsidR="00AE51B1" w:rsidP="383CC63F" w:rsidRDefault="00AE51B1" w14:paraId="55855A1B" w14:textId="61F55F94">
      <w:pPr>
        <w:jc w:val="both"/>
      </w:pPr>
      <w:r>
        <w:t>Never freeze</w:t>
      </w:r>
      <w:r w:rsidR="4DF86F40">
        <w:t>,</w:t>
      </w:r>
      <w:r>
        <w:t xml:space="preserve"> and you’ll have a ball. </w:t>
      </w:r>
    </w:p>
    <w:p w:rsidR="00131E39" w:rsidP="383CC63F" w:rsidRDefault="00131E39" w14:paraId="5E817729" w14:textId="12AEBCF4">
      <w:pPr>
        <w:pStyle w:val="Heading3"/>
        <w:jc w:val="both"/>
      </w:pPr>
      <w:r>
        <w:t>Replication</w:t>
      </w:r>
    </w:p>
    <w:p w:rsidR="00131E39" w:rsidP="383CC63F" w:rsidRDefault="00131E39" w14:paraId="54939EA7" w14:textId="36037B15">
      <w:pPr>
        <w:jc w:val="both"/>
      </w:pPr>
      <w:r>
        <w:t>This new game mode puts many of the same agent</w:t>
      </w:r>
      <w:r w:rsidR="2753141F">
        <w:t>s</w:t>
      </w:r>
      <w:r>
        <w:t xml:space="preserve"> on the battlefield at the same time. Moreover, they are all on the same team. </w:t>
      </w:r>
    </w:p>
    <w:p w:rsidR="00131E39" w:rsidP="383CC63F" w:rsidRDefault="00131E39" w14:paraId="6862C6B0" w14:textId="17C02B17">
      <w:pPr>
        <w:jc w:val="both"/>
      </w:pPr>
      <w:r>
        <w:t xml:space="preserve">The five players of each team vote for the agent they would like to play as. The computer then picks one player’s vote at random. Whichever player is chosen, </w:t>
      </w:r>
      <w:r w:rsidR="006E735D">
        <w:t xml:space="preserve">everyone else gets the agent for which that player voted. </w:t>
      </w:r>
    </w:p>
    <w:p w:rsidR="006E735D" w:rsidP="383CC63F" w:rsidRDefault="006E735D" w14:paraId="4241C5F5" w14:textId="02E9C780">
      <w:pPr>
        <w:jc w:val="both"/>
      </w:pPr>
      <w:r>
        <w:t>Replication matches are best-of-nine competitions. The change of role, attack to defense</w:t>
      </w:r>
      <w:r w:rsidR="5744A450">
        <w:t>,</w:t>
      </w:r>
      <w:r>
        <w:t xml:space="preserve"> and vice versa, happens after the fourth round.</w:t>
      </w:r>
    </w:p>
    <w:p w:rsidR="002A7E7A" w:rsidP="383CC63F" w:rsidRDefault="002A7E7A" w14:paraId="3B219258" w14:textId="638199BA">
      <w:pPr>
        <w:pStyle w:val="Heading2"/>
        <w:jc w:val="both"/>
      </w:pPr>
      <w:r>
        <w:t>Maps</w:t>
      </w:r>
    </w:p>
    <w:p w:rsidRPr="00AE51B1" w:rsidR="00AE51B1" w:rsidP="383CC63F" w:rsidRDefault="00AE51B1" w14:paraId="7DF36E40" w14:textId="19B1445D">
      <w:r w:rsidRPr="383CC63F">
        <w:rPr>
          <w:color w:val="FF0000"/>
        </w:rPr>
        <w:t xml:space="preserve">Image suggestion: here is an image of the real-world location of Valorant maps. Can we make something a bit more attractive? </w:t>
      </w:r>
      <w:r>
        <w:rPr>
          <w:noProof/>
        </w:rPr>
        <w:drawing>
          <wp:inline distT="0" distB="0" distL="0" distR="0" wp14:anchorId="16BABE5E" wp14:editId="6485C01A">
            <wp:extent cx="5943600" cy="250063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943600" cy="2500630"/>
                    </a:xfrm>
                    <a:prstGeom prst="rect">
                      <a:avLst/>
                    </a:prstGeom>
                  </pic:spPr>
                </pic:pic>
              </a:graphicData>
            </a:graphic>
          </wp:inline>
        </w:drawing>
      </w:r>
    </w:p>
    <w:p w:rsidR="002A7E7A" w:rsidP="383CC63F" w:rsidRDefault="002A7E7A" w14:paraId="11F81276" w14:textId="77777777">
      <w:pPr>
        <w:jc w:val="both"/>
      </w:pPr>
      <w:r>
        <w:t xml:space="preserve">The complexity and variation of maps are important factors in the popularity of first-person shooters. If the maps are too repetitive and poorly designed, gamers will quickly get bored of the game. </w:t>
      </w:r>
    </w:p>
    <w:p w:rsidR="002A7E7A" w:rsidP="383CC63F" w:rsidRDefault="002A7E7A" w14:paraId="74E90032" w14:textId="77777777">
      <w:pPr>
        <w:pStyle w:val="Heading3"/>
        <w:jc w:val="both"/>
      </w:pPr>
      <w:r>
        <w:t xml:space="preserve">Layout </w:t>
      </w:r>
    </w:p>
    <w:p w:rsidR="002A7E7A" w:rsidP="383CC63F" w:rsidRDefault="002A7E7A" w14:paraId="29B97B5F" w14:textId="4B223444">
      <w:pPr>
        <w:jc w:val="both"/>
      </w:pPr>
      <w:r w:rsidR="04A344A7">
        <w:rPr/>
        <w:t xml:space="preserve">For </w:t>
      </w:r>
      <w:proofErr w:type="spellStart"/>
      <w:r w:rsidR="04A344A7">
        <w:rPr/>
        <w:t>Valorant</w:t>
      </w:r>
      <w:proofErr w:type="spellEnd"/>
      <w:r w:rsidR="04A344A7">
        <w:rPr/>
        <w:t xml:space="preserve">, one word describes the map style: claustrophobic. In general, the corridors are tighter, and the spaces are more intimate. This creates a style of play that demands </w:t>
      </w:r>
      <w:r w:rsidRPr="3FC9776E" w:rsidR="04A344A7">
        <w:rPr>
          <w:highlight w:val="yellow"/>
          <w:rPrChange w:author="Terry Deal" w:date="2022-01-31T10:30:45.966Z" w:id="1354905401"/>
        </w:rPr>
        <w:t>fast-</w:t>
      </w:r>
      <w:commentRangeStart w:id="2043728204"/>
      <w:commentRangeStart w:id="1473146145"/>
      <w:commentRangeStart w:id="1175237090"/>
      <w:r w:rsidRPr="3FC9776E" w:rsidR="04A344A7">
        <w:rPr>
          <w:highlight w:val="yellow"/>
          <w:rPrChange w:author="Terry Deal" w:date="2022-01-31T10:30:45.966Z" w:id="442735130"/>
        </w:rPr>
        <w:t>twitch</w:t>
      </w:r>
      <w:commentRangeEnd w:id="2043728204"/>
      <w:r>
        <w:rPr>
          <w:rStyle w:val="CommentReference"/>
        </w:rPr>
        <w:commentReference w:id="2043728204"/>
      </w:r>
      <w:commentRangeEnd w:id="1473146145"/>
      <w:r>
        <w:rPr>
          <w:rStyle w:val="CommentReference"/>
        </w:rPr>
        <w:commentReference w:id="1473146145"/>
      </w:r>
      <w:commentRangeEnd w:id="1175237090"/>
      <w:r>
        <w:rPr>
          <w:rStyle w:val="CommentReference"/>
        </w:rPr>
        <w:commentReference w:id="1175237090"/>
      </w:r>
      <w:r w:rsidR="04A344A7">
        <w:rPr/>
        <w:t xml:space="preserve"> reactions. </w:t>
      </w:r>
    </w:p>
    <w:p w:rsidR="002A7E7A" w:rsidP="383CC63F" w:rsidRDefault="002A7E7A" w14:paraId="4BBEB311" w14:textId="3612E596">
      <w:pPr>
        <w:jc w:val="both"/>
      </w:pPr>
      <w:r>
        <w:t xml:space="preserve">The main consequence of this difference is that Valorant players have </w:t>
      </w:r>
      <w:r w:rsidR="659579D1">
        <w:t>a lot</w:t>
      </w:r>
      <w:r>
        <w:t xml:space="preserve"> of places to hide. </w:t>
      </w:r>
    </w:p>
    <w:p w:rsidR="63290A53" w:rsidP="383CC63F" w:rsidRDefault="63290A53" w14:paraId="0A16FFE5" w14:textId="2C2C0CEB">
      <w:pPr>
        <w:jc w:val="both"/>
      </w:pPr>
      <w:r>
        <w:t>This surprises people looking at how to play Valorant beca</w:t>
      </w:r>
      <w:r w:rsidR="09D15216">
        <w:t xml:space="preserve">use many other games are played on open battlefields. </w:t>
      </w:r>
    </w:p>
    <w:p w:rsidR="002A7E7A" w:rsidP="383CC63F" w:rsidRDefault="002A7E7A" w14:paraId="6DE87EEC" w14:textId="77777777">
      <w:pPr>
        <w:pStyle w:val="Heading3"/>
        <w:jc w:val="both"/>
      </w:pPr>
      <w:r>
        <w:t xml:space="preserve">Interactivity  </w:t>
      </w:r>
    </w:p>
    <w:p w:rsidR="002A7E7A" w:rsidP="383CC63F" w:rsidRDefault="002A7E7A" w14:paraId="0B5A0538" w14:textId="77777777">
      <w:pPr>
        <w:jc w:val="both"/>
      </w:pPr>
      <w:r>
        <w:t xml:space="preserve">Another important difference is how interactive the maps are for each game. Valorant wins this round. There are doors that can be manipulated, ziplines, and elevators. These can be used to escape from and surprise enemies.  </w:t>
      </w:r>
    </w:p>
    <w:p w:rsidR="002A7E7A" w:rsidP="383CC63F" w:rsidRDefault="002A7E7A" w14:paraId="1786F4F6" w14:textId="77777777">
      <w:pPr>
        <w:pStyle w:val="Heading3"/>
        <w:jc w:val="both"/>
      </w:pPr>
      <w:r>
        <w:t xml:space="preserve">Visual </w:t>
      </w:r>
    </w:p>
    <w:p w:rsidR="002A7E7A" w:rsidP="383CC63F" w:rsidRDefault="002A7E7A" w14:paraId="2F703D03" w14:textId="726B5D9A">
      <w:pPr>
        <w:jc w:val="both"/>
      </w:pPr>
      <w:r>
        <w:t>Valorant offers gamers a familiar but different architecture</w:t>
      </w:r>
      <w:r w:rsidR="3A271B8B">
        <w:t xml:space="preserve"> in terms of the visual</w:t>
      </w:r>
      <w:r>
        <w:t xml:space="preserve">. Its Earth has been transformed by an extraordinary event, giving it a look that will please sci-fi fans. It is vividly colorful and futuristic.  </w:t>
      </w:r>
    </w:p>
    <w:p w:rsidR="002A7E7A" w:rsidP="383CC63F" w:rsidRDefault="002A7E7A" w14:paraId="7FE1660A" w14:textId="77777777">
      <w:pPr>
        <w:pStyle w:val="Heading3"/>
        <w:jc w:val="both"/>
      </w:pPr>
      <w:r>
        <w:t xml:space="preserve">Complexity </w:t>
      </w:r>
    </w:p>
    <w:p w:rsidR="002A7E7A" w:rsidP="383CC63F" w:rsidRDefault="002A7E7A" w14:paraId="0514988E" w14:textId="77777777">
      <w:pPr>
        <w:jc w:val="both"/>
      </w:pPr>
      <w:r>
        <w:t xml:space="preserve">As a new game, Valorant is still adding to its cache of content. As such, early maps had to be as inclusive as possible. This meant making them easier to navigate. The first four maps were: The Range, Split, Haven, and Bind.  </w:t>
      </w:r>
    </w:p>
    <w:p w:rsidR="002A7E7A" w:rsidP="383CC63F" w:rsidRDefault="002A7E7A" w14:paraId="022D2A13" w14:textId="77777777">
      <w:pPr>
        <w:jc w:val="both"/>
      </w:pPr>
      <w:r>
        <w:t>Since its launch, new maps have been released. These include Ascent, Icebox, Breeze, and Fracture. So, there are now eight maps in total.</w:t>
      </w:r>
    </w:p>
    <w:p w:rsidR="002A7E7A" w:rsidP="383CC63F" w:rsidRDefault="002A7E7A" w14:paraId="19B3CE02" w14:textId="77777777">
      <w:pPr>
        <w:pStyle w:val="ListParagraph"/>
        <w:numPr>
          <w:ilvl w:val="0"/>
          <w:numId w:val="12"/>
        </w:numPr>
        <w:jc w:val="both"/>
      </w:pPr>
      <w:r>
        <w:t>The Range</w:t>
      </w:r>
    </w:p>
    <w:p w:rsidR="002A7E7A" w:rsidP="383CC63F" w:rsidRDefault="009D0716" w14:paraId="21F2D190" w14:textId="68635F3C">
      <w:pPr>
        <w:jc w:val="both"/>
      </w:pPr>
      <w:r>
        <w:t xml:space="preserve">The Range is </w:t>
      </w:r>
      <w:r w:rsidR="7047B3B8">
        <w:t>the very first place you should visit if you want to know how to play Valorant</w:t>
      </w:r>
      <w:r>
        <w:t xml:space="preserve">. </w:t>
      </w:r>
      <w:r w:rsidR="3444B749">
        <w:t>M</w:t>
      </w:r>
      <w:r>
        <w:t xml:space="preserve">any different exercises that can help you master the other maps. </w:t>
      </w:r>
      <w:r w:rsidR="3C7F273E">
        <w:t>It is basically a training area.</w:t>
      </w:r>
    </w:p>
    <w:p w:rsidR="009A71C2" w:rsidP="383CC63F" w:rsidRDefault="009A71C2" w14:paraId="5C7D6A01" w14:textId="1D044CCA">
      <w:pPr>
        <w:jc w:val="both"/>
      </w:pPr>
      <w:r w:rsidR="01D7A592">
        <w:rPr/>
        <w:t>You can get to the shooting range by selecting a custom game. Look in the bottom-left corner</w:t>
      </w:r>
      <w:del w:author="Terry Deal" w:date="2022-01-31T10:32:46.208Z" w:id="742021894">
        <w:r w:rsidDel="5309CC64">
          <w:delText>,</w:delText>
        </w:r>
      </w:del>
      <w:r w:rsidR="01D7A592">
        <w:rPr/>
        <w:t xml:space="preserve"> and you’ll find the Practice button. And presto chang</w:t>
      </w:r>
      <w:r w:rsidR="7EF80E1F">
        <w:rPr/>
        <w:t>e-</w:t>
      </w:r>
      <w:r w:rsidR="01D7A592">
        <w:rPr/>
        <w:t xml:space="preserve">o, you are there. </w:t>
      </w:r>
    </w:p>
    <w:p w:rsidR="009A71C2" w:rsidP="383CC63F" w:rsidRDefault="009A71C2" w14:paraId="7DE41FCD" w14:textId="2BE09EA8">
      <w:pPr>
        <w:jc w:val="both"/>
      </w:pPr>
      <w:r w:rsidR="01D7A592">
        <w:rPr/>
        <w:t xml:space="preserve">Once in this area, you’ll have control of 30 </w:t>
      </w:r>
      <w:r w:rsidR="01D7A592">
        <w:rPr/>
        <w:t>bots</w:t>
      </w:r>
      <w:r w:rsidR="01D7A592">
        <w:rPr/>
        <w:t xml:space="preserve"> that can either remain stationary or roam around. It’s up to you. If you fancy a moving target, hit F3 and watch those robo</w:t>
      </w:r>
      <w:r w:rsidR="33B98E2B">
        <w:rPr/>
        <w:t xml:space="preserve">tic limbs run. </w:t>
      </w:r>
    </w:p>
    <w:p w:rsidR="00EB00A6" w:rsidP="383CC63F" w:rsidRDefault="00EB00A6" w14:paraId="63335E2F" w14:textId="688E7C4E">
      <w:pPr>
        <w:jc w:val="both"/>
      </w:pPr>
      <w:r w:rsidR="33B98E2B">
        <w:rPr/>
        <w:t xml:space="preserve">Since headshots are the best way to </w:t>
      </w:r>
      <w:del w:author="Terry Deal" w:date="2022-01-31T10:51:45.205Z" w:id="855613306">
        <w:r w:rsidDel="33B98E2B">
          <w:delText>dispatch of</w:delText>
        </w:r>
      </w:del>
      <w:ins w:author="Terry Deal" w:date="2022-01-31T10:51:45.206Z" w:id="1202838455">
        <w:r w:rsidR="5AF421E4">
          <w:t>dispatch</w:t>
        </w:r>
      </w:ins>
      <w:r w:rsidR="33B98E2B">
        <w:rPr/>
        <w:t xml:space="preserve"> your opponents in the other game modes, you will want to practice them here. Try multiple weapons to find out which one you prefer, using horizontal mouse movement to really zero in on those craniums. </w:t>
      </w:r>
    </w:p>
    <w:p w:rsidR="002A7E7A" w:rsidP="383CC63F" w:rsidRDefault="002A7E7A" w14:paraId="7B5E3995" w14:textId="77777777">
      <w:pPr>
        <w:pStyle w:val="ListParagraph"/>
        <w:numPr>
          <w:ilvl w:val="0"/>
          <w:numId w:val="12"/>
        </w:numPr>
        <w:jc w:val="both"/>
      </w:pPr>
      <w:r>
        <w:t>Split</w:t>
      </w:r>
    </w:p>
    <w:p w:rsidR="002A7E7A" w:rsidP="383CC63F" w:rsidRDefault="00356781" w14:paraId="68D3F2C7" w14:textId="02E1494F">
      <w:pPr>
        <w:jc w:val="both"/>
      </w:pPr>
      <w:r>
        <w:t xml:space="preserve">This location consists of two territories divided by a central elevator. </w:t>
      </w:r>
      <w:r w:rsidR="00247B9A">
        <w:t xml:space="preserve">This center gives players the ability to move up and down at will. And this is very important here in Tokyo, Japan. </w:t>
      </w:r>
    </w:p>
    <w:p w:rsidR="008A5C14" w:rsidP="383CC63F" w:rsidRDefault="008A5C14" w14:paraId="17C60776" w14:textId="3F16CBAE">
      <w:pPr>
        <w:jc w:val="both"/>
      </w:pPr>
      <w:del w:author="Terry Deal" w:date="2022-01-31T10:52:22.986Z" w:id="202401848">
        <w:r w:rsidDel="2DD729E9">
          <w:delText>Find</w:delText>
        </w:r>
      </w:del>
      <w:ins w:author="Terry Deal" w:date="2022-01-31T10:52:27.397Z" w:id="604748837">
        <w:r w:rsidR="305A6730">
          <w:t>You can find</w:t>
        </w:r>
      </w:ins>
      <w:r w:rsidR="2DD729E9">
        <w:rPr/>
        <w:t xml:space="preserve"> these ropes in three places: A Sewer,</w:t>
      </w:r>
      <w:r w:rsidR="11352985">
        <w:rPr/>
        <w:t xml:space="preserve"> </w:t>
      </w:r>
      <w:r w:rsidR="2DD729E9">
        <w:rPr/>
        <w:t>B Rafters, and Mid Vent. And while you’re on the hunt for more advantages, grab your ultimate orbs from A Main and the Garage, or B Main.</w:t>
      </w:r>
    </w:p>
    <w:p w:rsidR="00247B9A" w:rsidP="383CC63F" w:rsidRDefault="00247B9A" w14:paraId="0F47E2E2" w14:textId="19B6E82F">
      <w:pPr>
        <w:jc w:val="both"/>
      </w:pPr>
      <w:r>
        <w:t xml:space="preserve">Pick Yoru if you want a character who knows the lay of the land; although, he doesn’t seem too keen on the place many believe is his homeland. </w:t>
      </w:r>
    </w:p>
    <w:p w:rsidR="002A7E7A" w:rsidP="383CC63F" w:rsidRDefault="002A7E7A" w14:paraId="26159AA1" w14:textId="77777777">
      <w:pPr>
        <w:pStyle w:val="ListParagraph"/>
        <w:numPr>
          <w:ilvl w:val="0"/>
          <w:numId w:val="12"/>
        </w:numPr>
        <w:jc w:val="both"/>
      </w:pPr>
      <w:r>
        <w:t>Haven</w:t>
      </w:r>
    </w:p>
    <w:p w:rsidR="002A7E7A" w:rsidP="383CC63F" w:rsidRDefault="00AB4251" w14:paraId="25D9E044" w14:textId="2B51463F">
      <w:pPr>
        <w:jc w:val="both"/>
      </w:pPr>
      <w:r>
        <w:t xml:space="preserve">In the shadow of a monastery, there are three territories that </w:t>
      </w:r>
      <w:r w:rsidR="00356781">
        <w:t xml:space="preserve">can be claimed and defended. The beautiful scenery is in the heart of Bhutan. What better place to fight to the death than under a place of worship? </w:t>
      </w:r>
    </w:p>
    <w:p w:rsidR="00DF3BB1" w:rsidP="383CC63F" w:rsidRDefault="00DF3BB1" w14:paraId="6800B7F9" w14:textId="62F9A851">
      <w:pPr>
        <w:jc w:val="both"/>
      </w:pPr>
      <w:r>
        <w:t>Use Long A to get to Site A. You can also use the Sewers, also known as A Short. Dive through the open window that looks onto the courtyard to gain access to Site B. Here, you can also use the nearby doors to get into the Garage</w:t>
      </w:r>
      <w:r w:rsidR="00A61798">
        <w:t>. Site C is not far from the Garage, connected by a pathway. But if the Garage is too heavily defended, try going the Long C way</w:t>
      </w:r>
      <w:r>
        <w:t>.</w:t>
      </w:r>
      <w:r w:rsidR="00A61798">
        <w:t xml:space="preserve"> </w:t>
      </w:r>
    </w:p>
    <w:p w:rsidR="00356781" w:rsidP="383CC63F" w:rsidRDefault="00356781" w14:paraId="3845CBEA" w14:textId="55C93EE0">
      <w:pPr>
        <w:jc w:val="both"/>
      </w:pPr>
      <w:r>
        <w:t>Australia, Skye, appears to be in tune with the vibrations in this plot of land.</w:t>
      </w:r>
    </w:p>
    <w:p w:rsidR="002A7E7A" w:rsidP="383CC63F" w:rsidRDefault="002A7E7A" w14:paraId="327D5903" w14:textId="77777777">
      <w:pPr>
        <w:pStyle w:val="ListParagraph"/>
        <w:numPr>
          <w:ilvl w:val="0"/>
          <w:numId w:val="12"/>
        </w:numPr>
        <w:jc w:val="both"/>
      </w:pPr>
      <w:r>
        <w:t>Bind</w:t>
      </w:r>
    </w:p>
    <w:p w:rsidR="002A7E7A" w:rsidP="383CC63F" w:rsidRDefault="00E2421A" w14:paraId="0DCC866F" w14:textId="6D2ADB8D">
      <w:pPr>
        <w:jc w:val="both"/>
      </w:pPr>
      <w:r>
        <w:t xml:space="preserve">In Rabat, Morocco, agents do battle in close contact. The two territories are very close. There is no middle ground where gains can be made or lost. </w:t>
      </w:r>
    </w:p>
    <w:p w:rsidR="0048367C" w:rsidP="383CC63F" w:rsidRDefault="003E1030" w14:paraId="3E32619D" w14:textId="6CC87CCD">
      <w:pPr>
        <w:jc w:val="both"/>
      </w:pPr>
      <w:r>
        <w:t xml:space="preserve">Use </w:t>
      </w:r>
      <w:r w:rsidR="00A61798">
        <w:t>S</w:t>
      </w:r>
      <w:r>
        <w:t>hort A</w:t>
      </w:r>
      <w:r w:rsidR="00A61798">
        <w:t>, the S</w:t>
      </w:r>
      <w:r>
        <w:t xml:space="preserve">howers, or the </w:t>
      </w:r>
      <w:r w:rsidR="00A61798">
        <w:t>H</w:t>
      </w:r>
      <w:r>
        <w:t xml:space="preserve">ookah if you want easy access to site A. Use the </w:t>
      </w:r>
      <w:r w:rsidR="00A61798">
        <w:t>L</w:t>
      </w:r>
      <w:r>
        <w:t xml:space="preserve">ong B and the </w:t>
      </w:r>
      <w:r w:rsidR="00A61798">
        <w:t>H</w:t>
      </w:r>
      <w:r>
        <w:t>ooka</w:t>
      </w:r>
      <w:r w:rsidR="00A61798">
        <w:t>h</w:t>
      </w:r>
      <w:r w:rsidR="0048367C">
        <w:t xml:space="preserve"> if you’re looking for site B. </w:t>
      </w:r>
    </w:p>
    <w:p w:rsidR="2B436881" w:rsidP="383CC63F" w:rsidRDefault="2B436881" w14:paraId="0AA135DB" w14:textId="538166DE">
      <w:pPr>
        <w:jc w:val="both"/>
      </w:pPr>
      <w:r w:rsidR="14709A6B">
        <w:rPr/>
        <w:t xml:space="preserve">Knowing how to play </w:t>
      </w:r>
      <w:proofErr w:type="spellStart"/>
      <w:r w:rsidR="14709A6B">
        <w:rPr/>
        <w:t>Valorant</w:t>
      </w:r>
      <w:proofErr w:type="spellEnd"/>
      <w:r w:rsidR="14709A6B">
        <w:rPr/>
        <w:t xml:space="preserve"> like a pro means knowing how to use the teleporters and ropes. </w:t>
      </w:r>
      <w:r w:rsidR="17D5A3A2">
        <w:rPr/>
        <w:t xml:space="preserve">The one-way teleporters </w:t>
      </w:r>
      <w:r w:rsidR="0BE0FF38">
        <w:rPr/>
        <w:t xml:space="preserve">in Bind </w:t>
      </w:r>
      <w:r w:rsidR="17D5A3A2">
        <w:rPr/>
        <w:t>add a bit of surprise to t</w:t>
      </w:r>
      <w:r w:rsidR="43210111">
        <w:rPr/>
        <w:t xml:space="preserve">he </w:t>
      </w:r>
      <w:r w:rsidR="17D5A3A2">
        <w:rPr/>
        <w:t xml:space="preserve">map. There are two of them. The first is found at </w:t>
      </w:r>
      <w:r w:rsidR="5D45A1E5">
        <w:rPr/>
        <w:t>L</w:t>
      </w:r>
      <w:r w:rsidR="17D5A3A2">
        <w:rPr/>
        <w:t xml:space="preserve">ong B. Taking a trip will </w:t>
      </w:r>
      <w:r w:rsidR="17D5A3A2">
        <w:rPr/>
        <w:t>bring</w:t>
      </w:r>
      <w:r w:rsidR="17D5A3A2">
        <w:rPr/>
        <w:t xml:space="preserve"> you to the attacker’s side of the </w:t>
      </w:r>
      <w:r w:rsidR="5D45A1E5">
        <w:rPr/>
        <w:t>S</w:t>
      </w:r>
      <w:r w:rsidR="17D5A3A2">
        <w:rPr/>
        <w:t xml:space="preserve">howers. The other teleporter is in </w:t>
      </w:r>
      <w:r w:rsidR="5D45A1E5">
        <w:rPr/>
        <w:t>S</w:t>
      </w:r>
      <w:r w:rsidR="17D5A3A2">
        <w:rPr/>
        <w:t>hort A,</w:t>
      </w:r>
      <w:r w:rsidR="5D45A1E5">
        <w:rPr/>
        <w:t xml:space="preserve"> </w:t>
      </w:r>
      <w:r w:rsidR="17D5A3A2">
        <w:rPr/>
        <w:t xml:space="preserve">connected to the attacker’s side of the </w:t>
      </w:r>
      <w:r w:rsidR="5D45A1E5">
        <w:rPr/>
        <w:t>H</w:t>
      </w:r>
      <w:r w:rsidR="17D5A3A2">
        <w:rPr/>
        <w:t xml:space="preserve">ookah. </w:t>
      </w:r>
    </w:p>
    <w:p w:rsidR="0048367C" w:rsidP="383CC63F" w:rsidRDefault="0048367C" w14:paraId="6749869E" w14:textId="5FC2ED02">
      <w:pPr>
        <w:jc w:val="both"/>
      </w:pPr>
      <w:r w:rsidR="17D5A3A2">
        <w:rPr/>
        <w:t xml:space="preserve">But be careful! Using </w:t>
      </w:r>
      <w:r w:rsidR="17D5A3A2">
        <w:rPr/>
        <w:t>the teleporter</w:t>
      </w:r>
      <w:r w:rsidR="6F6D25D8">
        <w:rPr/>
        <w:t>s</w:t>
      </w:r>
      <w:r w:rsidR="6F6D25D8">
        <w:rPr/>
        <w:t xml:space="preserve"> </w:t>
      </w:r>
      <w:r w:rsidR="17D5A3A2">
        <w:rPr/>
        <w:t xml:space="preserve">will attract attention. They are not quiet. </w:t>
      </w:r>
    </w:p>
    <w:p w:rsidR="0048367C" w:rsidP="383CC63F" w:rsidRDefault="0048367C" w14:paraId="62206C65" w14:textId="73779074">
      <w:pPr>
        <w:jc w:val="both"/>
      </w:pPr>
      <w:r>
        <w:t xml:space="preserve">Get your ultimate orbs in </w:t>
      </w:r>
      <w:r w:rsidR="008A5C14">
        <w:t xml:space="preserve">the </w:t>
      </w:r>
      <w:r w:rsidR="00A61798">
        <w:t>S</w:t>
      </w:r>
      <w:r w:rsidR="008A5C14">
        <w:t xml:space="preserve">howers and </w:t>
      </w:r>
      <w:r w:rsidR="00A61798">
        <w:t>L</w:t>
      </w:r>
      <w:r w:rsidR="008A5C14">
        <w:t>ong B, one in each.</w:t>
      </w:r>
    </w:p>
    <w:p w:rsidR="00156B48" w:rsidP="383CC63F" w:rsidRDefault="00156B48" w14:paraId="2A9CD36F" w14:textId="08261BEC">
      <w:pPr>
        <w:jc w:val="both"/>
      </w:pPr>
      <w:r>
        <w:t xml:space="preserve">If you want an agent who knows the map well, choose Cypher, born and raised in Rabat. </w:t>
      </w:r>
    </w:p>
    <w:p w:rsidR="002A7E7A" w:rsidP="383CC63F" w:rsidRDefault="002A7E7A" w14:paraId="7A4E0898" w14:textId="77777777">
      <w:pPr>
        <w:pStyle w:val="ListParagraph"/>
        <w:numPr>
          <w:ilvl w:val="0"/>
          <w:numId w:val="12"/>
        </w:numPr>
        <w:jc w:val="both"/>
      </w:pPr>
      <w:r>
        <w:t>Ascent</w:t>
      </w:r>
    </w:p>
    <w:p w:rsidR="002A7E7A" w:rsidP="383CC63F" w:rsidRDefault="00247B9A" w14:paraId="1EAC98DF" w14:textId="2F57F33B">
      <w:pPr>
        <w:jc w:val="both"/>
      </w:pPr>
      <w:r>
        <w:t xml:space="preserve">Bomb doors are the key to success here in Venice, Italy. </w:t>
      </w:r>
      <w:r w:rsidR="00F7210D">
        <w:t>It’s a rather unusual</w:t>
      </w:r>
      <w:r w:rsidR="4F01A754">
        <w:t>-</w:t>
      </w:r>
      <w:r w:rsidR="00F7210D">
        <w:t xml:space="preserve">looking place, floating amongst the clouds. Look over the edge and see the underside of a neighboring island in the sky. </w:t>
      </w:r>
    </w:p>
    <w:p w:rsidR="00A61798" w:rsidP="383CC63F" w:rsidRDefault="00A61798" w14:paraId="3C81DA77" w14:textId="620B80AC">
      <w:pPr>
        <w:jc w:val="both"/>
      </w:pPr>
      <w:r w:rsidR="5D45A1E5">
        <w:rPr/>
        <w:t xml:space="preserve">The courtyard is your fastest entry point to either side of the map. But it’s </w:t>
      </w:r>
      <w:r w:rsidR="0273BC7C">
        <w:rPr/>
        <w:t>wide</w:t>
      </w:r>
      <w:r w:rsidR="0273BC7C">
        <w:rPr/>
        <w:t>-open</w:t>
      </w:r>
      <w:r w:rsidR="5D45A1E5">
        <w:rPr/>
        <w:t xml:space="preserve"> territory. You’ll be easy pickings for anyone with a scope and a steady pair of hands. </w:t>
      </w:r>
      <w:r w:rsidR="2CB7AD2B">
        <w:rPr/>
        <w:t xml:space="preserve">If you’re lucky, you’ll find strong armored doors you can close and hide behind until your nerves settle. </w:t>
      </w:r>
    </w:p>
    <w:p w:rsidR="00A61798" w:rsidP="383CC63F" w:rsidRDefault="009D0716" w14:paraId="54FC95DB" w14:textId="33BF3931">
      <w:pPr>
        <w:jc w:val="both"/>
      </w:pPr>
      <w:r>
        <w:t>No Italian agents in Valorant as of yet. But the South Korean Jett has an interesting connection to this land.</w:t>
      </w:r>
    </w:p>
    <w:p w:rsidR="002A7E7A" w:rsidP="383CC63F" w:rsidRDefault="002A7E7A" w14:paraId="5E715AFB" w14:textId="77777777">
      <w:pPr>
        <w:pStyle w:val="ListParagraph"/>
        <w:numPr>
          <w:ilvl w:val="0"/>
          <w:numId w:val="12"/>
        </w:numPr>
        <w:jc w:val="both"/>
      </w:pPr>
      <w:r>
        <w:t>Icebox</w:t>
      </w:r>
    </w:p>
    <w:p w:rsidR="00156B48" w:rsidP="383CC63F" w:rsidRDefault="002B2481" w14:paraId="5A900433" w14:textId="0AF8B05F">
      <w:pPr>
        <w:jc w:val="both"/>
      </w:pPr>
      <w:r>
        <w:t>Welcome to the Arctic Circle. If you want to plant that spike in this inhospitable location, you’ll need to overcome ice and metal defenses. This excavation site is an industrial hazard to your health. Fortunately, there are zip</w:t>
      </w:r>
      <w:r w:rsidR="4C4B71B7">
        <w:t xml:space="preserve"> </w:t>
      </w:r>
      <w:r>
        <w:t xml:space="preserve">lines and passageways to get you across the finish line. </w:t>
      </w:r>
    </w:p>
    <w:p w:rsidR="00D5050C" w:rsidP="383CC63F" w:rsidRDefault="00D5050C" w14:paraId="67C41E00" w14:textId="1EB565D2">
      <w:pPr>
        <w:jc w:val="both"/>
      </w:pPr>
      <w:r>
        <w:t xml:space="preserve">The two-tier planting sites are unique here on Bennett Island, Russia. </w:t>
      </w:r>
    </w:p>
    <w:p w:rsidR="00156B48" w:rsidP="383CC63F" w:rsidRDefault="00D5050C" w14:paraId="215E5C1F" w14:textId="72220442">
      <w:pPr>
        <w:jc w:val="both"/>
      </w:pPr>
      <w:r>
        <w:t>But don’t be fooled into choosing Russian native, Sova.</w:t>
      </w:r>
      <w:r w:rsidR="00AB4251">
        <w:t xml:space="preserve"> </w:t>
      </w:r>
    </w:p>
    <w:p w:rsidR="002A7E7A" w:rsidP="383CC63F" w:rsidRDefault="002A7E7A" w14:paraId="7A6F8F74" w14:textId="77777777">
      <w:pPr>
        <w:pStyle w:val="ListParagraph"/>
        <w:numPr>
          <w:ilvl w:val="0"/>
          <w:numId w:val="12"/>
        </w:numPr>
        <w:jc w:val="both"/>
      </w:pPr>
      <w:r>
        <w:t>Breeze</w:t>
      </w:r>
    </w:p>
    <w:p w:rsidR="002A7E7A" w:rsidP="383CC63F" w:rsidRDefault="00162F9A" w14:paraId="24DF6036" w14:textId="3CC5F758">
      <w:pPr>
        <w:jc w:val="both"/>
      </w:pPr>
      <w:r w:rsidR="625695BB">
        <w:rPr/>
        <w:t xml:space="preserve">Think of an ancient settlement on a tropical island. After hundreds of years, </w:t>
      </w:r>
      <w:r w:rsidR="792F444A">
        <w:rPr/>
        <w:t xml:space="preserve">much of </w:t>
      </w:r>
      <w:r w:rsidR="625695BB">
        <w:rPr/>
        <w:t xml:space="preserve">the architecture is in a state of ruin. </w:t>
      </w:r>
      <w:r w:rsidR="792F444A">
        <w:rPr/>
        <w:t>Unchanged for centuries, the wide</w:t>
      </w:r>
      <w:r w:rsidR="2656F5F2">
        <w:rPr/>
        <w:t xml:space="preserve">-open </w:t>
      </w:r>
      <w:r w:rsidR="792F444A">
        <w:rPr/>
        <w:t xml:space="preserve">spaces and </w:t>
      </w:r>
      <w:r w:rsidR="792F444A">
        <w:rPr/>
        <w:t>cave</w:t>
      </w:r>
      <w:r w:rsidR="792F444A">
        <w:rPr/>
        <w:t xml:space="preserve"> are perfect for long-range targeting. </w:t>
      </w:r>
    </w:p>
    <w:p w:rsidR="00AB24E6" w:rsidP="383CC63F" w:rsidRDefault="00AB24E6" w14:paraId="7922EFEC" w14:textId="7AD7ABF4">
      <w:pPr>
        <w:jc w:val="both"/>
      </w:pPr>
      <w:r w:rsidR="72FFE4AF">
        <w:rPr/>
        <w:t>As one</w:t>
      </w:r>
      <w:r w:rsidR="72FFE4AF">
        <w:rPr/>
        <w:t xml:space="preserve"> of the largest maps on </w:t>
      </w:r>
      <w:proofErr w:type="spellStart"/>
      <w:r w:rsidR="72FFE4AF">
        <w:rPr/>
        <w:t>Valorant</w:t>
      </w:r>
      <w:proofErr w:type="spellEnd"/>
      <w:r w:rsidR="72FFE4AF">
        <w:rPr/>
        <w:t xml:space="preserve">, Breeze can get quite windy. Use the ropes to explore this expansive landscape, particularly the upper level. For only here will you find the one-way drop doors. </w:t>
      </w:r>
    </w:p>
    <w:p w:rsidR="00AB4251" w:rsidP="383CC63F" w:rsidRDefault="00AB4251" w14:paraId="4C4389EA" w14:textId="1005A8CD">
      <w:pPr>
        <w:jc w:val="both"/>
      </w:pPr>
      <w:r w:rsidR="2A6C4D82">
        <w:rPr/>
        <w:t>But who is Thurston Wolf</w:t>
      </w:r>
      <w:del w:author="Terry Deal" w:date="2022-01-31T11:39:32.321Z" w:id="1236937147">
        <w:r w:rsidDel="40EC3525">
          <w:delText>,</w:delText>
        </w:r>
      </w:del>
      <w:r w:rsidR="2D0F1ECA">
        <w:rPr/>
        <w:t xml:space="preserve"> and what is he doing </w:t>
      </w:r>
      <w:r w:rsidR="72FFE4AF">
        <w:rPr/>
        <w:t xml:space="preserve">here </w:t>
      </w:r>
      <w:r w:rsidR="2D0F1ECA">
        <w:rPr/>
        <w:t>in the Bahamas?</w:t>
      </w:r>
    </w:p>
    <w:p w:rsidR="002A7E7A" w:rsidP="383CC63F" w:rsidRDefault="002A7E7A" w14:paraId="287AAFE4" w14:textId="77777777">
      <w:pPr>
        <w:pStyle w:val="ListParagraph"/>
        <w:numPr>
          <w:ilvl w:val="0"/>
          <w:numId w:val="12"/>
        </w:numPr>
        <w:jc w:val="both"/>
      </w:pPr>
      <w:r>
        <w:t>Fracture</w:t>
      </w:r>
    </w:p>
    <w:p w:rsidR="002A7E7A" w:rsidP="383CC63F" w:rsidRDefault="1B5F7BAF" w14:paraId="66E21A15" w14:textId="19E94E65">
      <w:pPr>
        <w:jc w:val="both"/>
      </w:pPr>
      <w:r>
        <w:t xml:space="preserve">If you know how to play Fracture, you know how to play Valorant. </w:t>
      </w:r>
    </w:p>
    <w:p w:rsidR="002A7E7A" w:rsidP="383CC63F" w:rsidRDefault="00162F9A" w14:paraId="05BA811E" w14:textId="65BB5F67">
      <w:pPr>
        <w:jc w:val="both"/>
      </w:pPr>
      <w:r>
        <w:t xml:space="preserve">A </w:t>
      </w:r>
      <w:commentRangeStart w:id="3"/>
      <w:commentRangeStart w:id="4"/>
      <w:commentRangeStart w:id="5"/>
      <w:r>
        <w:t>radianite</w:t>
      </w:r>
      <w:commentRangeEnd w:id="3"/>
      <w:r>
        <w:rPr>
          <w:rStyle w:val="CommentReference"/>
        </w:rPr>
        <w:commentReference w:id="3"/>
      </w:r>
      <w:commentRangeEnd w:id="4"/>
      <w:r>
        <w:rPr>
          <w:rStyle w:val="CommentReference"/>
        </w:rPr>
        <w:commentReference w:id="4"/>
      </w:r>
      <w:commentRangeEnd w:id="5"/>
      <w:r w:rsidR="001D062F">
        <w:rPr>
          <w:rStyle w:val="CommentReference"/>
        </w:rPr>
        <w:commentReference w:id="5"/>
      </w:r>
      <w:r>
        <w:t xml:space="preserve"> experiment led to a catastrophe in this top</w:t>
      </w:r>
      <w:r w:rsidR="60B00478">
        <w:t>-</w:t>
      </w:r>
      <w:r>
        <w:t xml:space="preserve">secret facility. As such, the map is split in two. You have two options: stand your ground or take the fight into the opposing territory. </w:t>
      </w:r>
    </w:p>
    <w:p w:rsidR="00E51C29" w:rsidP="383CC63F" w:rsidRDefault="00AB24E6" w14:paraId="555B4F04" w14:textId="54B20CD8">
      <w:pPr>
        <w:jc w:val="both"/>
      </w:pPr>
      <w:r>
        <w:t xml:space="preserve">Released right after Breeze, Fracture is the exact opposite. There are lots of tight </w:t>
      </w:r>
      <w:r w:rsidR="00E51C29">
        <w:t>corridors and corners that are death traps in disguise. You’ll need sharp reactions to make it through this one. Choose short or medium</w:t>
      </w:r>
      <w:r w:rsidR="52B2081B">
        <w:t>-</w:t>
      </w:r>
      <w:r w:rsidR="00E51C29">
        <w:t xml:space="preserve">range weapons to give yourself the best chance. </w:t>
      </w:r>
    </w:p>
    <w:p w:rsidR="00E51C29" w:rsidP="383CC63F" w:rsidRDefault="00E51C29" w14:paraId="3BF113DE" w14:textId="52A04042">
      <w:pPr>
        <w:jc w:val="both"/>
      </w:pPr>
      <w:r>
        <w:t xml:space="preserve">There are two zip lines players can use to travel from one side of the map to the other. They run from one spawn side to the other. </w:t>
      </w:r>
    </w:p>
    <w:p w:rsidR="00E51C29" w:rsidP="383CC63F" w:rsidRDefault="00E51C29" w14:paraId="68CE0455" w14:textId="109FD63B">
      <w:pPr>
        <w:jc w:val="both"/>
      </w:pPr>
      <w:r>
        <w:t xml:space="preserve">Most Valorant players agree that this map favors defenders. So, with that in mind, why not </w:t>
      </w:r>
      <w:r w:rsidR="009A71C2">
        <w:t>give KAY/O a try?</w:t>
      </w:r>
      <w:r>
        <w:t xml:space="preserve"> </w:t>
      </w:r>
    </w:p>
    <w:p w:rsidR="002A7E7A" w:rsidP="383CC63F" w:rsidRDefault="002A7E7A" w14:paraId="5EF813B8" w14:textId="34D2FE6E">
      <w:pPr>
        <w:jc w:val="both"/>
      </w:pPr>
      <w:r w:rsidR="04A344A7">
        <w:rPr/>
        <w:t xml:space="preserve">Take a closer look at how two of the most popular shooters compare: </w:t>
      </w:r>
      <w:commentRangeStart w:id="6"/>
      <w:proofErr w:type="spellStart"/>
      <w:r w:rsidRPr="3FC9776E" w:rsidR="04A344A7">
        <w:rPr>
          <w:highlight w:val="cyan"/>
        </w:rPr>
        <w:t>Valorant</w:t>
      </w:r>
      <w:proofErr w:type="spellEnd"/>
      <w:r w:rsidRPr="3FC9776E" w:rsidR="04A344A7">
        <w:rPr>
          <w:highlight w:val="cyan"/>
        </w:rPr>
        <w:t xml:space="preserve"> </w:t>
      </w:r>
      <w:commentRangeEnd w:id="6"/>
      <w:r>
        <w:rPr>
          <w:rStyle w:val="CommentReference"/>
        </w:rPr>
        <w:commentReference w:id="6"/>
      </w:r>
      <w:r w:rsidRPr="3FC9776E" w:rsidR="04A344A7">
        <w:rPr>
          <w:highlight w:val="cyan"/>
        </w:rPr>
        <w:t xml:space="preserve">Vs. </w:t>
      </w:r>
      <w:r w:rsidRPr="3FC9776E" w:rsidR="04A344A7">
        <w:rPr>
          <w:highlight w:val="cyan"/>
        </w:rPr>
        <w:t>CS:GO</w:t>
      </w:r>
      <w:r w:rsidRPr="3FC9776E" w:rsidR="04A344A7">
        <w:rPr>
          <w:highlight w:val="cyan"/>
        </w:rPr>
        <w:t>: Are They Really Similar?</w:t>
      </w:r>
    </w:p>
    <w:p w:rsidR="002A7E7A" w:rsidP="383CC63F" w:rsidRDefault="002A7E7A" w14:paraId="1136AD6E" w14:textId="70540800">
      <w:pPr>
        <w:pStyle w:val="Heading2"/>
        <w:jc w:val="both"/>
      </w:pPr>
      <w:r>
        <w:t>Character</w:t>
      </w:r>
      <w:r w:rsidR="00ED0709">
        <w:t xml:space="preserve">s and </w:t>
      </w:r>
      <w:r>
        <w:t>Roles</w:t>
      </w:r>
    </w:p>
    <w:p w:rsidR="00A65164" w:rsidP="383CC63F" w:rsidRDefault="23824C35" w14:paraId="7915EAAE" w14:textId="628232EF">
      <w:pPr>
        <w:jc w:val="both"/>
      </w:pPr>
      <w:r>
        <w:t>L</w:t>
      </w:r>
      <w:r w:rsidR="00403445">
        <w:t xml:space="preserve">ike other popular online first-person shooter games, Valorant is built on the attack and defend </w:t>
      </w:r>
      <w:r w:rsidR="34AC7737">
        <w:t xml:space="preserve">gameplay </w:t>
      </w:r>
      <w:r w:rsidR="00403445">
        <w:t>model</w:t>
      </w:r>
      <w:r w:rsidR="260857CF">
        <w:t>.</w:t>
      </w:r>
    </w:p>
    <w:p w:rsidR="00403445" w:rsidP="383CC63F" w:rsidRDefault="00403445" w14:paraId="62F93DB6" w14:textId="77777777">
      <w:pPr>
        <w:jc w:val="both"/>
      </w:pPr>
      <w:r w:rsidR="6D196E9B">
        <w:rPr/>
        <w:t xml:space="preserve">The 24-round match set-up helps to resolve competitions more quickly than other games. For example, </w:t>
      </w:r>
      <w:r w:rsidR="6D196E9B">
        <w:rPr/>
        <w:t>CS:GO</w:t>
      </w:r>
      <w:r w:rsidR="6D196E9B">
        <w:rPr/>
        <w:t xml:space="preserve"> matches are played over 30 rounds. </w:t>
      </w:r>
    </w:p>
    <w:p w:rsidR="00403445" w:rsidP="383CC63F" w:rsidRDefault="00403445" w14:paraId="13AD602C" w14:textId="252D84EF">
      <w:pPr>
        <w:jc w:val="both"/>
      </w:pPr>
      <w:r w:rsidR="6D196E9B">
        <w:rPr/>
        <w:t xml:space="preserve">It is a more methodical game than </w:t>
      </w:r>
      <w:r w:rsidR="6D196E9B">
        <w:rPr/>
        <w:t>CS:GO</w:t>
      </w:r>
      <w:r w:rsidR="5E7B9030">
        <w:rPr/>
        <w:t>, Overwatch, and Apex Legends</w:t>
      </w:r>
      <w:r w:rsidR="0014AF36">
        <w:rPr/>
        <w:t xml:space="preserve">. This quality is </w:t>
      </w:r>
      <w:r w:rsidR="5E7B9030">
        <w:rPr/>
        <w:t>made more dynamic by the different ab</w:t>
      </w:r>
      <w:r w:rsidR="0014AF36">
        <w:rPr/>
        <w:t>ilities of each</w:t>
      </w:r>
      <w:r w:rsidR="61E94EA9">
        <w:rPr/>
        <w:t xml:space="preserve"> character.</w:t>
      </w:r>
    </w:p>
    <w:p w:rsidR="003C7A75" w:rsidP="383CC63F" w:rsidRDefault="00584461" w14:paraId="7444D8B1" w14:textId="77777777">
      <w:pPr>
        <w:jc w:val="both"/>
      </w:pPr>
      <w:r>
        <w:t xml:space="preserve">Valorant characters are known as agents. Collectively, they are a new take on the attacker vs. defender model of gameplay. You see, Valorant divides its agents into four distinct sub-classes. </w:t>
      </w:r>
    </w:p>
    <w:p w:rsidR="00584461" w:rsidP="383CC63F" w:rsidRDefault="00584461" w14:paraId="0632C6E3" w14:textId="1A19814E">
      <w:pPr>
        <w:jc w:val="both"/>
      </w:pPr>
      <w:r>
        <w:t>Depending on the class to which the agent belongs, the character has a specific role.</w:t>
      </w:r>
      <w:r w:rsidR="003C7A75">
        <w:t xml:space="preserve"> </w:t>
      </w:r>
      <w:r>
        <w:t xml:space="preserve">Each role is suited to a particular aspect of the game. </w:t>
      </w:r>
    </w:p>
    <w:p w:rsidR="00584461" w:rsidP="383CC63F" w:rsidRDefault="00584461" w14:paraId="16D749E8" w14:textId="2ED6C62E">
      <w:pPr>
        <w:jc w:val="both"/>
      </w:pPr>
      <w:r w:rsidR="4F56B272">
        <w:rPr/>
        <w:t xml:space="preserve">You need to know </w:t>
      </w:r>
      <w:r w:rsidR="192A6E9F">
        <w:rPr/>
        <w:t>these</w:t>
      </w:r>
      <w:r w:rsidR="4F56B272">
        <w:rPr/>
        <w:t xml:space="preserve"> rol</w:t>
      </w:r>
      <w:r w:rsidR="192A6E9F">
        <w:rPr/>
        <w:t>es</w:t>
      </w:r>
      <w:r w:rsidR="4F56B272">
        <w:rPr/>
        <w:t xml:space="preserve"> inside out</w:t>
      </w:r>
      <w:r w:rsidR="5C759550">
        <w:rPr/>
        <w:t xml:space="preserve"> if you want to know how to play </w:t>
      </w:r>
      <w:proofErr w:type="spellStart"/>
      <w:r w:rsidR="5C759550">
        <w:rPr/>
        <w:t>Valorant</w:t>
      </w:r>
      <w:proofErr w:type="spellEnd"/>
      <w:r w:rsidR="5C759550">
        <w:rPr/>
        <w:t xml:space="preserve"> like </w:t>
      </w:r>
      <w:r w:rsidR="5C759550">
        <w:rPr/>
        <w:t>a Radiant</w:t>
      </w:r>
      <w:r w:rsidR="5C759550">
        <w:rPr/>
        <w:t xml:space="preserve">. </w:t>
      </w:r>
      <w:r w:rsidR="192A6E9F">
        <w:rPr/>
        <w:t xml:space="preserve">This is the only way to </w:t>
      </w:r>
      <w:r w:rsidR="4F56B272">
        <w:rPr/>
        <w:t>select wisely</w:t>
      </w:r>
      <w:r w:rsidR="192A6E9F">
        <w:rPr/>
        <w:t xml:space="preserve"> at each point in the game, giving you the best chance to achieve a particular goal</w:t>
      </w:r>
      <w:r w:rsidR="4F56B272">
        <w:rPr/>
        <w:t xml:space="preserve">. </w:t>
      </w:r>
    </w:p>
    <w:p w:rsidR="00584461" w:rsidP="383CC63F" w:rsidRDefault="00584461" w14:paraId="5C3AFC62" w14:textId="48A095F0">
      <w:pPr>
        <w:jc w:val="both"/>
      </w:pPr>
      <w:r>
        <w:t xml:space="preserve">Here’s the list: </w:t>
      </w:r>
    </w:p>
    <w:p w:rsidR="00584461" w:rsidP="383CC63F" w:rsidRDefault="00584461" w14:paraId="5DF110CB" w14:textId="77777777">
      <w:pPr>
        <w:pStyle w:val="ListParagraph"/>
        <w:numPr>
          <w:ilvl w:val="0"/>
          <w:numId w:val="12"/>
        </w:numPr>
        <w:jc w:val="both"/>
      </w:pPr>
      <w:r>
        <w:t xml:space="preserve">Duelists </w:t>
      </w:r>
    </w:p>
    <w:p w:rsidR="00584461" w:rsidP="383CC63F" w:rsidRDefault="00584461" w14:paraId="041E29BF" w14:textId="77777777">
      <w:pPr>
        <w:jc w:val="both"/>
      </w:pPr>
      <w:r>
        <w:t xml:space="preserve">Your frontline. These agents have the firepower and the energy to seriously deplete the opposition. If you’re looking for a couple of surprise kills, the duelists won’t let you down. They are the frag-masters. </w:t>
      </w:r>
    </w:p>
    <w:p w:rsidR="00584461" w:rsidP="383CC63F" w:rsidRDefault="00584461" w14:paraId="14342A61" w14:textId="513643FE">
      <w:pPr>
        <w:jc w:val="both"/>
      </w:pPr>
      <w:r>
        <w:t>Yor</w:t>
      </w:r>
      <w:r w:rsidR="6A663076">
        <w:t>u</w:t>
      </w:r>
      <w:r>
        <w:t xml:space="preserve">, for example, ghosts his way into enemy territory for quick-fire kills, just like Baba Yaga. </w:t>
      </w:r>
    </w:p>
    <w:p w:rsidR="00584461" w:rsidP="383CC63F" w:rsidRDefault="00584461" w14:paraId="304A823D" w14:textId="77777777">
      <w:pPr>
        <w:pStyle w:val="ListParagraph"/>
        <w:numPr>
          <w:ilvl w:val="0"/>
          <w:numId w:val="12"/>
        </w:numPr>
        <w:jc w:val="both"/>
      </w:pPr>
      <w:r>
        <w:t xml:space="preserve">Sentinels </w:t>
      </w:r>
    </w:p>
    <w:p w:rsidR="00584461" w:rsidP="383CC63F" w:rsidRDefault="00584461" w14:paraId="35731E13" w14:textId="1EAC28FD">
      <w:pPr>
        <w:jc w:val="both"/>
      </w:pPr>
      <w:r w:rsidR="4F56B272">
        <w:rPr/>
        <w:t xml:space="preserve">The lifesavers. These agents gather intelligence and heal the team whenever necessary. They can give you the chance to redeploy </w:t>
      </w:r>
      <w:del w:author="Terry Deal" w:date="2022-01-31T11:41:01.304Z" w:id="867069377">
        <w:r w:rsidDel="4F56B272">
          <w:delText>will</w:delText>
        </w:r>
      </w:del>
      <w:ins w:author="Terry Deal" w:date="2022-01-31T11:41:01.83Z" w:id="1269976476">
        <w:r w:rsidR="0D7D6E35">
          <w:t>with</w:t>
        </w:r>
      </w:ins>
      <w:r w:rsidR="4F56B272">
        <w:rPr/>
        <w:t xml:space="preserve"> </w:t>
      </w:r>
      <w:proofErr w:type="gramStart"/>
      <w:r w:rsidR="4F56B272">
        <w:rPr/>
        <w:t>renewed</w:t>
      </w:r>
      <w:proofErr w:type="gramEnd"/>
      <w:r w:rsidR="4F56B272">
        <w:rPr/>
        <w:t xml:space="preserve"> energy and aggression. </w:t>
      </w:r>
    </w:p>
    <w:p w:rsidR="00584461" w:rsidP="383CC63F" w:rsidRDefault="00584461" w14:paraId="1C55966C" w14:textId="77777777">
      <w:pPr>
        <w:jc w:val="both"/>
      </w:pPr>
      <w:r>
        <w:t xml:space="preserve">Sage, for example, can bring a team back from the brink of oblivion. </w:t>
      </w:r>
    </w:p>
    <w:p w:rsidR="00584461" w:rsidP="383CC63F" w:rsidRDefault="00584461" w14:paraId="1A7866B5" w14:textId="77777777">
      <w:pPr>
        <w:pStyle w:val="ListParagraph"/>
        <w:numPr>
          <w:ilvl w:val="0"/>
          <w:numId w:val="12"/>
        </w:numPr>
        <w:jc w:val="both"/>
      </w:pPr>
      <w:r>
        <w:t xml:space="preserve">Initiators </w:t>
      </w:r>
    </w:p>
    <w:p w:rsidR="00584461" w:rsidP="383CC63F" w:rsidRDefault="00584461" w14:paraId="1808ED72" w14:textId="77777777">
      <w:pPr>
        <w:jc w:val="both"/>
      </w:pPr>
      <w:r>
        <w:t xml:space="preserve">The game-changers. When things are going sour, these agents can change the flow with distractions. Initiators can swing the momentum back in your favor in next to no time. </w:t>
      </w:r>
    </w:p>
    <w:p w:rsidR="00584461" w:rsidP="383CC63F" w:rsidRDefault="00584461" w14:paraId="2989F107" w14:textId="77777777">
      <w:pPr>
        <w:jc w:val="both"/>
      </w:pPr>
      <w:r>
        <w:t>Skye, for example, is uniquely distracting with her Tasmanian tiger and high-flying hawk.</w:t>
      </w:r>
    </w:p>
    <w:p w:rsidR="00584461" w:rsidP="383CC63F" w:rsidRDefault="00584461" w14:paraId="2BF05F61" w14:textId="77777777">
      <w:pPr>
        <w:pStyle w:val="ListParagraph"/>
        <w:numPr>
          <w:ilvl w:val="0"/>
          <w:numId w:val="12"/>
        </w:numPr>
        <w:jc w:val="both"/>
      </w:pPr>
      <w:r>
        <w:t xml:space="preserve">Controllers </w:t>
      </w:r>
    </w:p>
    <w:p w:rsidR="00584461" w:rsidP="383CC63F" w:rsidRDefault="00584461" w14:paraId="3F87CACE" w14:textId="77777777">
      <w:pPr>
        <w:jc w:val="both"/>
      </w:pPr>
      <w:r>
        <w:t xml:space="preserve">If you need a bit of crowd control, send these agents in to clear a way forward. Their unique abilities are some of the most memorable in the game. </w:t>
      </w:r>
    </w:p>
    <w:p w:rsidR="00584461" w:rsidP="383CC63F" w:rsidRDefault="00584461" w14:paraId="577C0E03" w14:textId="77777777">
      <w:pPr>
        <w:jc w:val="both"/>
      </w:pPr>
      <w:r>
        <w:t xml:space="preserve">Omen, for example, haunts two planes, one physical and one astral. </w:t>
      </w:r>
    </w:p>
    <w:p w:rsidR="00584461" w:rsidP="383CC63F" w:rsidRDefault="00584461" w14:paraId="4D326660" w14:textId="193E713F">
      <w:pPr>
        <w:jc w:val="both"/>
      </w:pPr>
      <w:r w:rsidR="4F56B272">
        <w:rPr/>
        <w:t xml:space="preserve">If </w:t>
      </w:r>
      <w:r w:rsidR="4F56B272">
        <w:rPr/>
        <w:t>you’ve</w:t>
      </w:r>
      <w:r w:rsidR="4F56B272">
        <w:rPr/>
        <w:t xml:space="preserve"> ever worked in an office, you know how enviable this </w:t>
      </w:r>
      <w:ins w:author="Terry Deal" w:date="2022-01-31T11:56:34.211Z" w:id="372279632">
        <w:r w:rsidR="1F5FCA22">
          <w:t>might be.</w:t>
        </w:r>
      </w:ins>
      <w:del w:author="Terry Deal" w:date="2022-01-31T11:56:31.62Z" w:id="90795076">
        <w:r w:rsidDel="4F56B272">
          <w:delText>ability is</w:delText>
        </w:r>
      </w:del>
      <w:commentRangeStart w:id="1844376758"/>
      <w:commentRangeStart w:id="1452311559"/>
      <w:commentRangeStart w:id="313788239"/>
      <w:del w:author="Terry Deal" w:date="2022-01-31T11:56:31.62Z" w:id="226693847">
        <w:r w:rsidDel="4F56B272">
          <w:delText>.</w:delText>
        </w:r>
      </w:del>
      <w:commentRangeEnd w:id="1844376758"/>
      <w:r>
        <w:rPr>
          <w:rStyle w:val="CommentReference"/>
        </w:rPr>
        <w:commentReference w:id="1844376758"/>
      </w:r>
      <w:commentRangeEnd w:id="1452311559"/>
      <w:r>
        <w:rPr>
          <w:rStyle w:val="CommentReference"/>
        </w:rPr>
        <w:commentReference w:id="1452311559"/>
      </w:r>
      <w:commentRangeEnd w:id="313788239"/>
      <w:r>
        <w:rPr>
          <w:rStyle w:val="CommentReference"/>
        </w:rPr>
        <w:commentReference w:id="313788239"/>
      </w:r>
      <w:r w:rsidR="4F56B272">
        <w:rPr/>
        <w:t xml:space="preserve"> </w:t>
      </w:r>
    </w:p>
    <w:p w:rsidR="00584461" w:rsidP="383CC63F" w:rsidRDefault="00584461" w14:paraId="66D437CB" w14:textId="4775389A">
      <w:pPr>
        <w:jc w:val="both"/>
      </w:pPr>
      <w:r>
        <w:t>But which agent is the right pick for you?</w:t>
      </w:r>
    </w:p>
    <w:p w:rsidR="00AA795A" w:rsidP="383CC63F" w:rsidRDefault="00AA795A" w14:paraId="346838E8" w14:textId="77777777">
      <w:pPr>
        <w:pStyle w:val="Heading2"/>
        <w:jc w:val="both"/>
      </w:pPr>
      <w:r>
        <w:t>Agents</w:t>
      </w:r>
    </w:p>
    <w:p w:rsidR="00AA795A" w:rsidP="383CC63F" w:rsidRDefault="00AA795A" w14:paraId="1D5BE93C" w14:textId="2CF62E02">
      <w:pPr>
        <w:jc w:val="both"/>
      </w:pPr>
      <w:r>
        <w:t>Of all the available first-person shooters, Valorant has one of the richest selection</w:t>
      </w:r>
      <w:r w:rsidR="797D66C4">
        <w:t>s</w:t>
      </w:r>
      <w:r>
        <w:t xml:space="preserve"> of characters. Critics believe Riot Games will have to focus on only a small percentage of these characters </w:t>
      </w:r>
      <w:r w:rsidR="00544BCA">
        <w:t xml:space="preserve">in the near future. But for now, the selection ensures you’ll never get bored. </w:t>
      </w:r>
    </w:p>
    <w:p w:rsidR="00544BCA" w:rsidP="383CC63F" w:rsidRDefault="00544BCA" w14:paraId="3D68C1D3" w14:textId="50EEADAD">
      <w:pPr>
        <w:jc w:val="both"/>
      </w:pPr>
      <w:r>
        <w:t xml:space="preserve">There are fifteen agents to choose from. Each one has a unique set of skills and </w:t>
      </w:r>
      <w:r w:rsidR="72028D79">
        <w:t xml:space="preserve">a </w:t>
      </w:r>
      <w:r>
        <w:t xml:space="preserve">highly individual personality. Take a look at the </w:t>
      </w:r>
      <w:commentRangeStart w:id="7"/>
      <w:r>
        <w:t>names and faces</w:t>
      </w:r>
      <w:commentRangeEnd w:id="7"/>
      <w:r>
        <w:rPr>
          <w:rStyle w:val="CommentReference"/>
        </w:rPr>
        <w:commentReference w:id="7"/>
      </w:r>
      <w:r>
        <w:t xml:space="preserve">: </w:t>
      </w:r>
    </w:p>
    <w:p w:rsidR="00544BCA" w:rsidP="383CC63F" w:rsidRDefault="00544BCA" w14:paraId="2B621A27" w14:textId="77777777">
      <w:pPr>
        <w:jc w:val="both"/>
        <w:rPr>
          <w:rStyle w:val="normaltextrun"/>
          <w:rFonts w:ascii="Calibri" w:hAnsi="Calibri" w:cs="Calibri"/>
          <w:color w:val="000000"/>
          <w:shd w:val="clear" w:color="auto" w:fill="FFFFFF"/>
        </w:rPr>
        <w:sectPr w:rsidR="00544BCA">
          <w:pgSz w:w="12240" w:h="15840" w:orient="portrait"/>
          <w:pgMar w:top="1440" w:right="1440" w:bottom="1440" w:left="1440" w:header="720" w:footer="720" w:gutter="0"/>
          <w:cols w:space="720"/>
          <w:docGrid w:linePitch="360"/>
        </w:sectPr>
      </w:pPr>
    </w:p>
    <w:p w:rsidRPr="00544BCA" w:rsidR="00544BCA" w:rsidP="383CC63F" w:rsidRDefault="00544BCA" w14:paraId="2FEA906D" w14:textId="77777777">
      <w:pPr>
        <w:pStyle w:val="ListParagraph"/>
        <w:numPr>
          <w:ilvl w:val="0"/>
          <w:numId w:val="1"/>
        </w:numPr>
        <w:rPr>
          <w:rStyle w:val="normaltextrun"/>
          <w:rFonts w:eastAsiaTheme="minorEastAsia"/>
        </w:rPr>
      </w:pPr>
      <w:r>
        <w:rPr>
          <w:rStyle w:val="normaltextrun"/>
          <w:rFonts w:ascii="Calibri" w:hAnsi="Calibri" w:cs="Calibri"/>
          <w:color w:val="000000"/>
          <w:shd w:val="clear" w:color="auto" w:fill="FFFFFF"/>
        </w:rPr>
        <w:t xml:space="preserve">Astra </w:t>
      </w:r>
    </w:p>
    <w:p w:rsidRPr="00544BCA" w:rsidR="00544BCA" w:rsidP="383CC63F" w:rsidRDefault="00544BCA" w14:paraId="366D4F7D" w14:textId="77777777">
      <w:pPr>
        <w:pStyle w:val="ListParagraph"/>
        <w:numPr>
          <w:ilvl w:val="0"/>
          <w:numId w:val="1"/>
        </w:numPr>
        <w:rPr>
          <w:rStyle w:val="normaltextrun"/>
        </w:rPr>
      </w:pPr>
      <w:r>
        <w:rPr>
          <w:rStyle w:val="normaltextrun"/>
          <w:rFonts w:ascii="Calibri" w:hAnsi="Calibri" w:cs="Calibri"/>
          <w:color w:val="000000"/>
          <w:shd w:val="clear" w:color="auto" w:fill="FFFFFF"/>
        </w:rPr>
        <w:t xml:space="preserve">Breach </w:t>
      </w:r>
    </w:p>
    <w:p w:rsidRPr="00544BCA" w:rsidR="00544BCA" w:rsidP="383CC63F" w:rsidRDefault="00544BCA" w14:paraId="6BFC6F0D" w14:textId="77777777">
      <w:pPr>
        <w:pStyle w:val="ListParagraph"/>
        <w:numPr>
          <w:ilvl w:val="0"/>
          <w:numId w:val="1"/>
        </w:numPr>
        <w:rPr>
          <w:rStyle w:val="normaltextrun"/>
        </w:rPr>
      </w:pPr>
      <w:r>
        <w:rPr>
          <w:rStyle w:val="normaltextrun"/>
          <w:rFonts w:ascii="Calibri" w:hAnsi="Calibri" w:cs="Calibri"/>
          <w:color w:val="000000"/>
          <w:shd w:val="clear" w:color="auto" w:fill="FFFFFF"/>
        </w:rPr>
        <w:t xml:space="preserve">Brimstone </w:t>
      </w:r>
    </w:p>
    <w:p w:rsidRPr="00544BCA" w:rsidR="00544BCA" w:rsidP="383CC63F" w:rsidRDefault="00544BCA" w14:paraId="00305FBE" w14:textId="77777777">
      <w:pPr>
        <w:pStyle w:val="ListParagraph"/>
        <w:numPr>
          <w:ilvl w:val="0"/>
          <w:numId w:val="1"/>
        </w:numPr>
        <w:rPr>
          <w:rStyle w:val="normaltextrun"/>
        </w:rPr>
      </w:pPr>
      <w:r>
        <w:rPr>
          <w:rStyle w:val="normaltextrun"/>
          <w:rFonts w:ascii="Calibri" w:hAnsi="Calibri" w:cs="Calibri"/>
          <w:color w:val="000000"/>
          <w:shd w:val="clear" w:color="auto" w:fill="FFFFFF"/>
        </w:rPr>
        <w:t xml:space="preserve">Cypher </w:t>
      </w:r>
    </w:p>
    <w:p w:rsidRPr="00544BCA" w:rsidR="00544BCA" w:rsidP="383CC63F" w:rsidRDefault="00544BCA" w14:paraId="4FB3873D" w14:textId="77777777">
      <w:pPr>
        <w:pStyle w:val="ListParagraph"/>
        <w:numPr>
          <w:ilvl w:val="0"/>
          <w:numId w:val="1"/>
        </w:numPr>
        <w:rPr>
          <w:rStyle w:val="normaltextrun"/>
        </w:rPr>
      </w:pPr>
      <w:r>
        <w:rPr>
          <w:rStyle w:val="normaltextrun"/>
          <w:rFonts w:ascii="Calibri" w:hAnsi="Calibri" w:cs="Calibri"/>
          <w:color w:val="000000"/>
          <w:shd w:val="clear" w:color="auto" w:fill="FFFFFF"/>
        </w:rPr>
        <w:t xml:space="preserve">Jett </w:t>
      </w:r>
    </w:p>
    <w:p w:rsidRPr="00544BCA" w:rsidR="00544BCA" w:rsidP="383CC63F" w:rsidRDefault="2EFE4F97" w14:paraId="2584B88E" w14:textId="6A2B93E7">
      <w:pPr>
        <w:pStyle w:val="ListParagraph"/>
        <w:numPr>
          <w:ilvl w:val="0"/>
          <w:numId w:val="1"/>
        </w:numPr>
        <w:rPr>
          <w:rStyle w:val="normaltextrun"/>
        </w:rPr>
      </w:pPr>
      <w:r w:rsidRPr="383CC63F">
        <w:rPr>
          <w:rStyle w:val="normaltextrun"/>
          <w:rFonts w:ascii="Calibri" w:hAnsi="Calibri" w:cs="Calibri"/>
          <w:color w:val="000000" w:themeColor="text1"/>
        </w:rPr>
        <w:t>KAY/O</w:t>
      </w:r>
    </w:p>
    <w:p w:rsidRPr="00544BCA" w:rsidR="00544BCA" w:rsidP="383CC63F" w:rsidRDefault="00544BCA" w14:paraId="543E78BF" w14:textId="77777777">
      <w:pPr>
        <w:pStyle w:val="ListParagraph"/>
        <w:numPr>
          <w:ilvl w:val="0"/>
          <w:numId w:val="1"/>
        </w:numPr>
        <w:rPr>
          <w:rStyle w:val="normaltextrun"/>
        </w:rPr>
      </w:pPr>
      <w:r>
        <w:rPr>
          <w:rStyle w:val="normaltextrun"/>
          <w:rFonts w:ascii="Calibri" w:hAnsi="Calibri" w:cs="Calibri"/>
          <w:color w:val="000000"/>
          <w:shd w:val="clear" w:color="auto" w:fill="FFFFFF"/>
        </w:rPr>
        <w:t xml:space="preserve">Killjoy </w:t>
      </w:r>
    </w:p>
    <w:p w:rsidRPr="00544BCA" w:rsidR="00544BCA" w:rsidP="383CC63F" w:rsidRDefault="00544BCA" w14:paraId="14DD59B3" w14:textId="77777777">
      <w:pPr>
        <w:pStyle w:val="ListParagraph"/>
        <w:numPr>
          <w:ilvl w:val="0"/>
          <w:numId w:val="1"/>
        </w:numPr>
        <w:rPr>
          <w:rStyle w:val="normaltextrun"/>
        </w:rPr>
      </w:pPr>
      <w:r>
        <w:rPr>
          <w:rStyle w:val="normaltextrun"/>
          <w:rFonts w:ascii="Calibri" w:hAnsi="Calibri" w:cs="Calibri"/>
          <w:color w:val="000000"/>
          <w:shd w:val="clear" w:color="auto" w:fill="FFFFFF"/>
        </w:rPr>
        <w:t xml:space="preserve">Omen </w:t>
      </w:r>
    </w:p>
    <w:p w:rsidRPr="00544BCA" w:rsidR="00544BCA" w:rsidP="383CC63F" w:rsidRDefault="00544BCA" w14:paraId="6331A3D1" w14:textId="77777777">
      <w:pPr>
        <w:pStyle w:val="ListParagraph"/>
        <w:numPr>
          <w:ilvl w:val="0"/>
          <w:numId w:val="1"/>
        </w:numPr>
        <w:rPr>
          <w:rStyle w:val="normaltextrun"/>
        </w:rPr>
      </w:pPr>
      <w:r>
        <w:rPr>
          <w:rStyle w:val="normaltextrun"/>
          <w:rFonts w:ascii="Calibri" w:hAnsi="Calibri" w:cs="Calibri"/>
          <w:color w:val="000000"/>
          <w:shd w:val="clear" w:color="auto" w:fill="FFFFFF"/>
        </w:rPr>
        <w:t xml:space="preserve">Phoenix </w:t>
      </w:r>
    </w:p>
    <w:p w:rsidRPr="00544BCA" w:rsidR="00544BCA" w:rsidP="383CC63F" w:rsidRDefault="00544BCA" w14:paraId="587E4943" w14:textId="77777777">
      <w:pPr>
        <w:pStyle w:val="ListParagraph"/>
        <w:numPr>
          <w:ilvl w:val="0"/>
          <w:numId w:val="1"/>
        </w:numPr>
        <w:rPr>
          <w:rStyle w:val="normaltextrun"/>
        </w:rPr>
      </w:pPr>
      <w:r>
        <w:rPr>
          <w:rStyle w:val="normaltextrun"/>
          <w:rFonts w:ascii="Calibri" w:hAnsi="Calibri" w:cs="Calibri"/>
          <w:color w:val="000000"/>
          <w:shd w:val="clear" w:color="auto" w:fill="FFFFFF"/>
        </w:rPr>
        <w:t xml:space="preserve">Raze </w:t>
      </w:r>
    </w:p>
    <w:p w:rsidRPr="00544BCA" w:rsidR="00544BCA" w:rsidP="383CC63F" w:rsidRDefault="00544BCA" w14:paraId="478DB50F" w14:textId="77777777">
      <w:pPr>
        <w:pStyle w:val="ListParagraph"/>
        <w:numPr>
          <w:ilvl w:val="0"/>
          <w:numId w:val="1"/>
        </w:numPr>
        <w:rPr>
          <w:rStyle w:val="normaltextrun"/>
        </w:rPr>
      </w:pPr>
      <w:r>
        <w:rPr>
          <w:rStyle w:val="normaltextrun"/>
          <w:rFonts w:ascii="Calibri" w:hAnsi="Calibri" w:cs="Calibri"/>
          <w:color w:val="000000"/>
          <w:shd w:val="clear" w:color="auto" w:fill="FFFFFF"/>
        </w:rPr>
        <w:t xml:space="preserve">Reyna </w:t>
      </w:r>
    </w:p>
    <w:p w:rsidRPr="00544BCA" w:rsidR="00544BCA" w:rsidP="383CC63F" w:rsidRDefault="00544BCA" w14:paraId="21AC3F97" w14:textId="77777777">
      <w:pPr>
        <w:pStyle w:val="ListParagraph"/>
        <w:numPr>
          <w:ilvl w:val="0"/>
          <w:numId w:val="1"/>
        </w:numPr>
        <w:rPr>
          <w:rStyle w:val="normaltextrun"/>
        </w:rPr>
      </w:pPr>
      <w:r>
        <w:rPr>
          <w:rStyle w:val="normaltextrun"/>
          <w:rFonts w:ascii="Calibri" w:hAnsi="Calibri" w:cs="Calibri"/>
          <w:color w:val="000000"/>
          <w:shd w:val="clear" w:color="auto" w:fill="FFFFFF"/>
        </w:rPr>
        <w:t xml:space="preserve">Sage </w:t>
      </w:r>
    </w:p>
    <w:p w:rsidRPr="00544BCA" w:rsidR="00544BCA" w:rsidP="383CC63F" w:rsidRDefault="00544BCA" w14:paraId="29D57599" w14:textId="77777777">
      <w:pPr>
        <w:pStyle w:val="ListParagraph"/>
        <w:numPr>
          <w:ilvl w:val="0"/>
          <w:numId w:val="1"/>
        </w:numPr>
        <w:rPr>
          <w:rStyle w:val="normaltextrun"/>
        </w:rPr>
      </w:pPr>
      <w:r>
        <w:rPr>
          <w:rStyle w:val="normaltextrun"/>
          <w:rFonts w:ascii="Calibri" w:hAnsi="Calibri" w:cs="Calibri"/>
          <w:color w:val="000000"/>
          <w:shd w:val="clear" w:color="auto" w:fill="FFFFFF"/>
        </w:rPr>
        <w:t xml:space="preserve">Skye </w:t>
      </w:r>
    </w:p>
    <w:p w:rsidRPr="00544BCA" w:rsidR="00544BCA" w:rsidP="383CC63F" w:rsidRDefault="00544BCA" w14:paraId="02BEFC32" w14:textId="77777777">
      <w:pPr>
        <w:pStyle w:val="ListParagraph"/>
        <w:numPr>
          <w:ilvl w:val="0"/>
          <w:numId w:val="1"/>
        </w:numPr>
        <w:rPr>
          <w:rStyle w:val="normaltextrun"/>
        </w:rPr>
      </w:pPr>
      <w:r>
        <w:rPr>
          <w:rStyle w:val="normaltextrun"/>
          <w:rFonts w:ascii="Calibri" w:hAnsi="Calibri" w:cs="Calibri"/>
          <w:color w:val="000000"/>
          <w:shd w:val="clear" w:color="auto" w:fill="FFFFFF"/>
        </w:rPr>
        <w:t xml:space="preserve">Sova </w:t>
      </w:r>
    </w:p>
    <w:p w:rsidRPr="00544BCA" w:rsidR="00544BCA" w:rsidP="383CC63F" w:rsidRDefault="00544BCA" w14:paraId="198795F0" w14:textId="77777777">
      <w:pPr>
        <w:pStyle w:val="ListParagraph"/>
        <w:numPr>
          <w:ilvl w:val="0"/>
          <w:numId w:val="1"/>
        </w:numPr>
        <w:rPr>
          <w:rStyle w:val="normaltextrun"/>
        </w:rPr>
      </w:pPr>
      <w:r>
        <w:rPr>
          <w:rStyle w:val="normaltextrun"/>
          <w:rFonts w:ascii="Calibri" w:hAnsi="Calibri" w:cs="Calibri"/>
          <w:color w:val="000000"/>
          <w:shd w:val="clear" w:color="auto" w:fill="FFFFFF"/>
        </w:rPr>
        <w:t>Viper</w:t>
      </w:r>
    </w:p>
    <w:p w:rsidRPr="00544BCA" w:rsidR="00544BCA" w:rsidP="383CC63F" w:rsidRDefault="00544BCA" w14:paraId="18CDCAA6" w14:textId="77777777">
      <w:pPr>
        <w:pStyle w:val="ListParagraph"/>
        <w:numPr>
          <w:ilvl w:val="0"/>
          <w:numId w:val="1"/>
        </w:numPr>
        <w:rPr>
          <w:rStyle w:val="normaltextrun"/>
        </w:rPr>
      </w:pPr>
      <w:r>
        <w:rPr>
          <w:rStyle w:val="normaltextrun"/>
          <w:rFonts w:ascii="Calibri" w:hAnsi="Calibri" w:cs="Calibri"/>
          <w:color w:val="000000"/>
          <w:shd w:val="clear" w:color="auto" w:fill="FFFFFF"/>
        </w:rPr>
        <w:t>Yoru</w:t>
      </w:r>
    </w:p>
    <w:p w:rsidR="00544BCA" w:rsidP="00354F2F" w:rsidRDefault="00544BCA" w14:paraId="6D921851" w14:textId="77777777">
      <w:pPr>
        <w:pStyle w:val="Heading3"/>
        <w:sectPr w:rsidR="00544BCA" w:rsidSect="00544BCA">
          <w:type w:val="continuous"/>
          <w:pgSz w:w="12240" w:h="15840" w:orient="portrait"/>
          <w:pgMar w:top="1440" w:right="1440" w:bottom="1440" w:left="1440" w:header="720" w:footer="720" w:gutter="0"/>
          <w:cols w:space="720" w:num="3"/>
          <w:docGrid w:linePitch="360"/>
        </w:sectPr>
      </w:pPr>
    </w:p>
    <w:p w:rsidR="00ED0709" w:rsidP="383CC63F" w:rsidRDefault="00ED0709" w14:paraId="5FF8DCA0" w14:textId="77777777">
      <w:pPr>
        <w:jc w:val="both"/>
      </w:pPr>
      <w:r>
        <w:t xml:space="preserve">Of course, you can simply choose the agent that looks the coolest or the most dangerous. But it would be better to get to know all the agents and what they have to offer. </w:t>
      </w:r>
    </w:p>
    <w:p w:rsidR="00ED0709" w:rsidP="383CC63F" w:rsidRDefault="00ED0709" w14:paraId="6934BCF7" w14:textId="77777777">
      <w:pPr>
        <w:pStyle w:val="Heading2"/>
        <w:jc w:val="both"/>
      </w:pPr>
      <w:r>
        <w:t>Agent Selection</w:t>
      </w:r>
    </w:p>
    <w:p w:rsidR="00206B9D" w:rsidP="383CC63F" w:rsidRDefault="001A7776" w14:paraId="6A248A02" w14:textId="366AE64C">
      <w:pPr>
        <w:jc w:val="both"/>
      </w:pPr>
      <w:r w:rsidR="45EE84BC">
        <w:rPr/>
        <w:t xml:space="preserve">Let’s look at each agent, including </w:t>
      </w:r>
      <w:ins w:author="Terry Deal" w:date="2022-01-31T11:43:53.107Z" w:id="1547571751">
        <w:r w:rsidR="747E74B8">
          <w:t xml:space="preserve">the </w:t>
        </w:r>
      </w:ins>
      <w:r w:rsidR="45EE84BC">
        <w:rPr/>
        <w:t xml:space="preserve">backstory, ability, </w:t>
      </w:r>
      <w:r w:rsidR="20AD45AA">
        <w:rPr/>
        <w:t xml:space="preserve">kit, </w:t>
      </w:r>
      <w:r w:rsidR="45EE84BC">
        <w:rPr/>
        <w:t>impact</w:t>
      </w:r>
      <w:r w:rsidR="20AD45AA">
        <w:rPr/>
        <w:t>, and difficult</w:t>
      </w:r>
      <w:r w:rsidR="4428F9E0">
        <w:rPr/>
        <w:t>y</w:t>
      </w:r>
      <w:r w:rsidR="45EE84BC">
        <w:rPr/>
        <w:t>.</w:t>
      </w:r>
      <w:r w:rsidR="20AD45AA">
        <w:rPr/>
        <w:t xml:space="preserve"> </w:t>
      </w:r>
    </w:p>
    <w:p w:rsidRPr="001A7776" w:rsidR="001A7776" w:rsidP="383CC63F" w:rsidRDefault="00206B9D" w14:paraId="0990C340" w14:textId="56A7CB94">
      <w:pPr>
        <w:jc w:val="both"/>
      </w:pPr>
      <w:r>
        <w:t xml:space="preserve">Don’t ignore the difficulty rating. Some agents have great abilities and kits but are more difficult to play with. They require an experienced gamer. </w:t>
      </w:r>
    </w:p>
    <w:p w:rsidRPr="001A7776" w:rsidR="00ED0709" w:rsidP="383CC63F" w:rsidRDefault="00ED0709" w14:paraId="27423D94" w14:textId="0C148075">
      <w:pPr>
        <w:jc w:val="both"/>
        <w:rPr>
          <w:b/>
          <w:bCs/>
        </w:rPr>
      </w:pPr>
      <w:r w:rsidRPr="383CC63F">
        <w:rPr>
          <w:b/>
          <w:bCs/>
        </w:rPr>
        <w:t xml:space="preserve">Astra </w:t>
      </w:r>
    </w:p>
    <w:p w:rsidR="00ED0709" w:rsidP="383CC63F" w:rsidRDefault="00407F20" w14:paraId="3341152F" w14:textId="191A92CC">
      <w:pPr>
        <w:jc w:val="both"/>
      </w:pPr>
      <w:r>
        <w:t xml:space="preserve">This Ghanian takes her name from her special ability. Just like Dr. Strange, Astra has control over her astral form. </w:t>
      </w:r>
      <w:r w:rsidR="0023179F">
        <w:t xml:space="preserve">But her most impressive ability is the wall she </w:t>
      </w:r>
      <w:r w:rsidR="2FA9C83B">
        <w:t>can</w:t>
      </w:r>
      <w:r w:rsidR="0023179F">
        <w:t xml:space="preserve"> build to split the map in two and protect her teammates.</w:t>
      </w:r>
    </w:p>
    <w:tbl>
      <w:tblPr>
        <w:tblStyle w:val="TableGrid"/>
        <w:tblW w:w="0" w:type="auto"/>
        <w:tblLook w:val="04A0" w:firstRow="1" w:lastRow="0" w:firstColumn="1" w:lastColumn="0" w:noHBand="0" w:noVBand="1"/>
      </w:tblPr>
      <w:tblGrid>
        <w:gridCol w:w="3096"/>
        <w:gridCol w:w="3792"/>
      </w:tblGrid>
      <w:tr w:rsidR="00324A50" w:rsidTr="383CC63F" w14:paraId="6AC73E99" w14:textId="77777777">
        <w:trPr>
          <w:trHeight w:val="369"/>
        </w:trPr>
        <w:tc>
          <w:tcPr>
            <w:tcW w:w="3096" w:type="dxa"/>
          </w:tcPr>
          <w:p w:rsidRPr="007F4E6E" w:rsidR="00324A50" w:rsidP="383CC63F" w:rsidRDefault="05AD79DC" w14:paraId="19E39530" w14:textId="6AEC6BBE">
            <w:pPr>
              <w:jc w:val="both"/>
              <w:rPr>
                <w:b/>
                <w:bCs/>
              </w:rPr>
            </w:pPr>
            <w:commentRangeStart w:id="8"/>
            <w:r w:rsidRPr="383CC63F">
              <w:rPr>
                <w:b/>
                <w:bCs/>
              </w:rPr>
              <w:t xml:space="preserve">Parameter </w:t>
            </w:r>
            <w:commentRangeEnd w:id="8"/>
            <w:r w:rsidR="00324A50">
              <w:rPr>
                <w:rStyle w:val="CommentReference"/>
              </w:rPr>
              <w:commentReference w:id="8"/>
            </w:r>
          </w:p>
        </w:tc>
        <w:tc>
          <w:tcPr>
            <w:tcW w:w="3792" w:type="dxa"/>
          </w:tcPr>
          <w:p w:rsidRPr="007F4E6E" w:rsidR="00324A50" w:rsidP="383CC63F" w:rsidRDefault="05AD79DC" w14:paraId="4ADF1220" w14:textId="733B2CC5">
            <w:pPr>
              <w:jc w:val="both"/>
              <w:rPr>
                <w:b/>
                <w:bCs/>
              </w:rPr>
            </w:pPr>
            <w:r w:rsidRPr="383CC63F">
              <w:rPr>
                <w:b/>
                <w:bCs/>
              </w:rPr>
              <w:t>Rating</w:t>
            </w:r>
          </w:p>
        </w:tc>
      </w:tr>
      <w:tr w:rsidR="00324A50" w:rsidTr="383CC63F" w14:paraId="567269F5" w14:textId="77777777">
        <w:trPr>
          <w:trHeight w:val="471"/>
        </w:trPr>
        <w:tc>
          <w:tcPr>
            <w:tcW w:w="3096" w:type="dxa"/>
          </w:tcPr>
          <w:p w:rsidR="00324A50" w:rsidP="383CC63F" w:rsidRDefault="05AD79DC" w14:paraId="78B95FC6" w14:textId="1DC3914C">
            <w:pPr>
              <w:jc w:val="both"/>
            </w:pPr>
            <w:r>
              <w:t>Ability</w:t>
            </w:r>
          </w:p>
        </w:tc>
        <w:tc>
          <w:tcPr>
            <w:tcW w:w="3792" w:type="dxa"/>
          </w:tcPr>
          <w:p w:rsidR="00324A50" w:rsidP="383CC63F" w:rsidRDefault="007F4E6E" w14:paraId="7A9C3A38" w14:textId="42018468">
            <w:pPr>
              <w:jc w:val="both"/>
            </w:pPr>
            <w:r>
              <w:rPr>
                <w:noProof/>
              </w:rPr>
              <mc:AlternateContent>
                <mc:Choice Requires="wps">
                  <w:drawing>
                    <wp:inline distT="0" distB="0" distL="0" distR="0" wp14:anchorId="5A00B8C4" wp14:editId="11B889BD">
                      <wp:extent cx="285750" cy="232064"/>
                      <wp:effectExtent l="38100" t="19050" r="38100" b="34925"/>
                      <wp:docPr id="3" name="Star: 5 Points 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1A7BEC4">
                    <v:shape id="Star: 5 Points 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FD3FEB9">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C4BF0CE" wp14:editId="4D13F55B">
                      <wp:extent cx="285750" cy="232064"/>
                      <wp:effectExtent l="38100" t="19050" r="38100" b="34925"/>
                      <wp:docPr id="4" name="Star: 5 Points 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E106CAE">
                    <v:shape id="Star: 5 Points 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70889A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A126084" wp14:editId="6F88DDCA">
                      <wp:extent cx="285750" cy="232064"/>
                      <wp:effectExtent l="38100" t="19050" r="38100" b="34925"/>
                      <wp:docPr id="5" name="Star: 5 Points 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45A209C">
                    <v:shape id="Star: 5 Points 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6AEBC83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E59F5ED" wp14:editId="70B18F2F">
                      <wp:extent cx="285750" cy="232064"/>
                      <wp:effectExtent l="38100" t="19050" r="38100" b="34925"/>
                      <wp:docPr id="6" name="Star: 5 Points 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39BA686">
                    <v:shape id="Star: 5 Points 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FBB3ECA">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F416BDD" wp14:editId="65BA62CD">
                      <wp:extent cx="285750" cy="232064"/>
                      <wp:effectExtent l="38100" t="19050" r="38100" b="34925"/>
                      <wp:docPr id="7" name="Star: 5 Points 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18645DC">
                    <v:shape id="Star: 5 Points 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4567B254">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7C9CB44F" w14:textId="77777777">
        <w:trPr>
          <w:trHeight w:val="369"/>
        </w:trPr>
        <w:tc>
          <w:tcPr>
            <w:tcW w:w="3096" w:type="dxa"/>
          </w:tcPr>
          <w:p w:rsidR="007F4E6E" w:rsidP="383CC63F" w:rsidRDefault="64E42EF4" w14:paraId="7E57C054" w14:textId="72A9D16B">
            <w:pPr>
              <w:jc w:val="both"/>
            </w:pPr>
            <w:r>
              <w:t>Kit</w:t>
            </w:r>
          </w:p>
        </w:tc>
        <w:tc>
          <w:tcPr>
            <w:tcW w:w="3792" w:type="dxa"/>
          </w:tcPr>
          <w:p w:rsidR="007F4E6E" w:rsidP="383CC63F" w:rsidRDefault="007F4E6E" w14:paraId="077A5F0A" w14:textId="18914002">
            <w:pPr>
              <w:jc w:val="both"/>
            </w:pPr>
            <w:r>
              <w:rPr>
                <w:noProof/>
              </w:rPr>
              <mc:AlternateContent>
                <mc:Choice Requires="wps">
                  <w:drawing>
                    <wp:inline distT="0" distB="0" distL="0" distR="0" wp14:anchorId="17515EA0" wp14:editId="66CEE134">
                      <wp:extent cx="285750" cy="232064"/>
                      <wp:effectExtent l="38100" t="19050" r="38100" b="34925"/>
                      <wp:docPr id="8" name="Star: 5 Points 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E382ECD">
                    <v:shape id="Star: 5 Points 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61EA8F82">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F7E494F" wp14:editId="5757FFEA">
                      <wp:extent cx="285750" cy="232064"/>
                      <wp:effectExtent l="38100" t="19050" r="38100" b="34925"/>
                      <wp:docPr id="9" name="Star: 5 Points 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34DBCDA">
                    <v:shape id="Star: 5 Points 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CDD5A7E">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E14351D" wp14:editId="29A26DB8">
                      <wp:extent cx="285750" cy="232064"/>
                      <wp:effectExtent l="38100" t="19050" r="38100" b="34925"/>
                      <wp:docPr id="10" name="Star: 5 Points 1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230DFD7">
                    <v:shape id="Star: 5 Points 1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735035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1661FD0" wp14:editId="55DF5CDB">
                      <wp:extent cx="285750" cy="232064"/>
                      <wp:effectExtent l="38100" t="19050" r="38100" b="34925"/>
                      <wp:docPr id="11" name="Star: 5 Points 1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60CF01E">
                    <v:shape id="Star: 5 Points 1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7C4757E9">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4FA25C8" wp14:editId="3B885CE6">
                      <wp:extent cx="285750" cy="232064"/>
                      <wp:effectExtent l="38100" t="19050" r="38100" b="34925"/>
                      <wp:docPr id="12" name="Star: 5 Points 1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02635BB">
                    <v:shape id="Star: 5 Points 1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172B7CF2">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4D74E506" w14:textId="77777777">
        <w:trPr>
          <w:trHeight w:val="369"/>
        </w:trPr>
        <w:tc>
          <w:tcPr>
            <w:tcW w:w="3096" w:type="dxa"/>
          </w:tcPr>
          <w:p w:rsidR="007F4E6E" w:rsidP="383CC63F" w:rsidRDefault="64E42EF4" w14:paraId="22BE24F3" w14:textId="77D3FAA4">
            <w:pPr>
              <w:jc w:val="both"/>
            </w:pPr>
            <w:r>
              <w:t>Impact</w:t>
            </w:r>
          </w:p>
        </w:tc>
        <w:tc>
          <w:tcPr>
            <w:tcW w:w="3792" w:type="dxa"/>
          </w:tcPr>
          <w:p w:rsidR="007F4E6E" w:rsidP="383CC63F" w:rsidRDefault="007F4E6E" w14:paraId="739C47A1" w14:textId="749ED161">
            <w:pPr>
              <w:jc w:val="both"/>
            </w:pPr>
            <w:r>
              <w:rPr>
                <w:noProof/>
              </w:rPr>
              <mc:AlternateContent>
                <mc:Choice Requires="wps">
                  <w:drawing>
                    <wp:inline distT="0" distB="0" distL="0" distR="0" wp14:anchorId="0BD36A4E" wp14:editId="66018634">
                      <wp:extent cx="285750" cy="232064"/>
                      <wp:effectExtent l="38100" t="19050" r="38100" b="34925"/>
                      <wp:docPr id="13" name="Star: 5 Points 1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2ECBC9D">
                    <v:shape id="Star: 5 Points 1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F0C5174">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810D62F" wp14:editId="349EF068">
                      <wp:extent cx="285750" cy="232064"/>
                      <wp:effectExtent l="38100" t="19050" r="38100" b="34925"/>
                      <wp:docPr id="14" name="Star: 5 Points 1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40FD7E9">
                    <v:shape id="Star: 5 Points 1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1CAA428">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CC37E60" wp14:editId="63865CB1">
                      <wp:extent cx="285750" cy="232064"/>
                      <wp:effectExtent l="38100" t="19050" r="38100" b="34925"/>
                      <wp:docPr id="15" name="Star: 5 Points 1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EF18107">
                    <v:shape id="Star: 5 Points 1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E46C686">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DAF132B" wp14:editId="607F164A">
                      <wp:extent cx="285750" cy="232064"/>
                      <wp:effectExtent l="38100" t="19050" r="38100" b="34925"/>
                      <wp:docPr id="16" name="Star: 5 Points 1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662EE19">
                    <v:shape id="Star: 5 Points 1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3724EF0B">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686F22C" wp14:editId="02053AEF">
                      <wp:extent cx="285750" cy="232064"/>
                      <wp:effectExtent l="38100" t="19050" r="38100" b="34925"/>
                      <wp:docPr id="17" name="Star: 5 Points 1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4EAF046">
                    <v:shape id="Star: 5 Points 1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77ACB8FF">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77800FCA" w14:textId="77777777">
        <w:trPr>
          <w:trHeight w:val="354"/>
        </w:trPr>
        <w:tc>
          <w:tcPr>
            <w:tcW w:w="3096" w:type="dxa"/>
          </w:tcPr>
          <w:p w:rsidR="007F4E6E" w:rsidP="383CC63F" w:rsidRDefault="64E42EF4" w14:paraId="1882E2A3" w14:textId="4693DE0D">
            <w:pPr>
              <w:jc w:val="both"/>
            </w:pPr>
            <w:r>
              <w:t xml:space="preserve">Difficulty </w:t>
            </w:r>
          </w:p>
        </w:tc>
        <w:tc>
          <w:tcPr>
            <w:tcW w:w="3792" w:type="dxa"/>
          </w:tcPr>
          <w:p w:rsidR="007F4E6E" w:rsidP="383CC63F" w:rsidRDefault="007F4E6E" w14:paraId="703D3751" w14:textId="3F3F2BED">
            <w:pPr>
              <w:jc w:val="both"/>
            </w:pPr>
            <w:r>
              <w:rPr>
                <w:noProof/>
              </w:rPr>
              <mc:AlternateContent>
                <mc:Choice Requires="wps">
                  <w:drawing>
                    <wp:inline distT="0" distB="0" distL="0" distR="0" wp14:anchorId="7584FA29" wp14:editId="50799428">
                      <wp:extent cx="285750" cy="232064"/>
                      <wp:effectExtent l="38100" t="19050" r="38100" b="34925"/>
                      <wp:docPr id="18" name="Star: 5 Points 1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F79955F">
                    <v:shape id="Star: 5 Points 1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C4EC45B">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0DF076F" wp14:editId="42DDB0DE">
                      <wp:extent cx="285750" cy="232064"/>
                      <wp:effectExtent l="38100" t="19050" r="38100" b="34925"/>
                      <wp:docPr id="19" name="Star: 5 Points 1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D376DBB">
                    <v:shape id="Star: 5 Points 1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BAAC408">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2B2A7E0" wp14:editId="3ADF03DB">
                      <wp:extent cx="285750" cy="232064"/>
                      <wp:effectExtent l="38100" t="19050" r="38100" b="34925"/>
                      <wp:docPr id="20" name="Star: 5 Points 2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447056B">
                    <v:shape id="Star: 5 Points 2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458C7436">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8A3CD57" wp14:editId="5F0941D8">
                      <wp:extent cx="285750" cy="232064"/>
                      <wp:effectExtent l="38100" t="19050" r="38100" b="34925"/>
                      <wp:docPr id="21" name="Star: 5 Points 2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4759917">
                    <v:shape id="Star: 5 Points 2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1EE434EE">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12FE100" wp14:editId="24D77533">
                      <wp:extent cx="285750" cy="232064"/>
                      <wp:effectExtent l="38100" t="19050" r="38100" b="34925"/>
                      <wp:docPr id="22" name="Star: 5 Points 2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505DBCE">
                    <v:shape id="Star: 5 Points 2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4012997A">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bl>
    <w:p w:rsidRPr="001A7776" w:rsidR="001A7776" w:rsidP="383CC63F" w:rsidRDefault="001A7776" w14:paraId="1205D8F4" w14:textId="77777777">
      <w:pPr>
        <w:jc w:val="both"/>
      </w:pPr>
    </w:p>
    <w:p w:rsidRPr="001A7776" w:rsidR="00ED0709" w:rsidP="383CC63F" w:rsidRDefault="00ED0709" w14:paraId="56DFC197" w14:textId="77777777">
      <w:pPr>
        <w:jc w:val="both"/>
        <w:rPr>
          <w:b/>
          <w:bCs/>
        </w:rPr>
      </w:pPr>
      <w:r w:rsidRPr="383CC63F">
        <w:rPr>
          <w:b/>
          <w:bCs/>
        </w:rPr>
        <w:t xml:space="preserve">Breach </w:t>
      </w:r>
    </w:p>
    <w:p w:rsidR="00ED0709" w:rsidP="383CC63F" w:rsidRDefault="0023179F" w14:paraId="22077131" w14:textId="4981EEE0">
      <w:pPr>
        <w:jc w:val="both"/>
      </w:pPr>
      <w:r>
        <w:t xml:space="preserve">This Swedish juggernaut is so powerful that his abilities can affect his teammates. This makes many users reluctant to select Breach. But when used in the right way, he is an agent that can make the difference in combat. </w:t>
      </w:r>
      <w:r w:rsidR="0A18D956">
        <w:t xml:space="preserve">However, if you are just learning how to play Valorant, Breach might not be the right choice. </w:t>
      </w:r>
    </w:p>
    <w:tbl>
      <w:tblPr>
        <w:tblStyle w:val="TableGrid"/>
        <w:tblW w:w="0" w:type="auto"/>
        <w:tblLook w:val="04A0" w:firstRow="1" w:lastRow="0" w:firstColumn="1" w:lastColumn="0" w:noHBand="0" w:noVBand="1"/>
      </w:tblPr>
      <w:tblGrid>
        <w:gridCol w:w="3096"/>
        <w:gridCol w:w="3792"/>
      </w:tblGrid>
      <w:tr w:rsidR="007F4E6E" w:rsidTr="383CC63F" w14:paraId="6ACB6DAB" w14:textId="77777777">
        <w:trPr>
          <w:trHeight w:val="369"/>
        </w:trPr>
        <w:tc>
          <w:tcPr>
            <w:tcW w:w="3096" w:type="dxa"/>
          </w:tcPr>
          <w:p w:rsidRPr="007F4E6E" w:rsidR="007F4E6E" w:rsidP="383CC63F" w:rsidRDefault="64E42EF4" w14:paraId="296C4655" w14:textId="77777777">
            <w:pPr>
              <w:jc w:val="both"/>
              <w:rPr>
                <w:b/>
                <w:bCs/>
              </w:rPr>
            </w:pPr>
            <w:r w:rsidRPr="383CC63F">
              <w:rPr>
                <w:b/>
                <w:bCs/>
              </w:rPr>
              <w:t xml:space="preserve">Parameter </w:t>
            </w:r>
          </w:p>
        </w:tc>
        <w:tc>
          <w:tcPr>
            <w:tcW w:w="3792" w:type="dxa"/>
          </w:tcPr>
          <w:p w:rsidRPr="007F4E6E" w:rsidR="007F4E6E" w:rsidP="383CC63F" w:rsidRDefault="64E42EF4" w14:paraId="39D2E5EC" w14:textId="77777777">
            <w:pPr>
              <w:jc w:val="both"/>
              <w:rPr>
                <w:b/>
                <w:bCs/>
              </w:rPr>
            </w:pPr>
            <w:r w:rsidRPr="383CC63F">
              <w:rPr>
                <w:b/>
                <w:bCs/>
              </w:rPr>
              <w:t>Rating</w:t>
            </w:r>
          </w:p>
        </w:tc>
      </w:tr>
      <w:tr w:rsidR="007F4E6E" w:rsidTr="383CC63F" w14:paraId="4B4D2C00" w14:textId="77777777">
        <w:trPr>
          <w:trHeight w:val="471"/>
        </w:trPr>
        <w:tc>
          <w:tcPr>
            <w:tcW w:w="3096" w:type="dxa"/>
          </w:tcPr>
          <w:p w:rsidR="007F4E6E" w:rsidP="383CC63F" w:rsidRDefault="64E42EF4" w14:paraId="193B1848" w14:textId="77777777">
            <w:pPr>
              <w:jc w:val="both"/>
            </w:pPr>
            <w:r>
              <w:t>Ability</w:t>
            </w:r>
          </w:p>
        </w:tc>
        <w:tc>
          <w:tcPr>
            <w:tcW w:w="3792" w:type="dxa"/>
          </w:tcPr>
          <w:p w:rsidR="007F4E6E" w:rsidP="383CC63F" w:rsidRDefault="007F4E6E" w14:paraId="0B1F5003" w14:textId="77777777">
            <w:pPr>
              <w:jc w:val="both"/>
            </w:pPr>
            <w:r>
              <w:rPr>
                <w:noProof/>
              </w:rPr>
              <mc:AlternateContent>
                <mc:Choice Requires="wps">
                  <w:drawing>
                    <wp:inline distT="0" distB="0" distL="0" distR="0" wp14:anchorId="7FEA4971" wp14:editId="5C7FBBB2">
                      <wp:extent cx="285750" cy="232064"/>
                      <wp:effectExtent l="38100" t="19050" r="38100" b="34925"/>
                      <wp:docPr id="23" name="Star: 5 Points 2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1123EDB">
                    <v:shape id="Star: 5 Points 2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B6D4F9A">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12F570E" wp14:editId="73AA049C">
                      <wp:extent cx="285750" cy="232064"/>
                      <wp:effectExtent l="38100" t="19050" r="38100" b="34925"/>
                      <wp:docPr id="24" name="Star: 5 Points 2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221CD02">
                    <v:shape id="Star: 5 Points 2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A7D132B">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0E53ACC" wp14:editId="750248A6">
                      <wp:extent cx="285750" cy="232064"/>
                      <wp:effectExtent l="38100" t="19050" r="38100" b="34925"/>
                      <wp:docPr id="25" name="Star: 5 Points 2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7A0BC44">
                    <v:shape id="Star: 5 Points 2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671FBDE7">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186065F" wp14:editId="2B509294">
                      <wp:extent cx="285750" cy="232064"/>
                      <wp:effectExtent l="38100" t="19050" r="38100" b="34925"/>
                      <wp:docPr id="26" name="Star: 5 Points 2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55917B6">
                    <v:shape id="Star: 5 Points 2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775C1491">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8D8171D" wp14:editId="44FBA607">
                      <wp:extent cx="285750" cy="232064"/>
                      <wp:effectExtent l="38100" t="19050" r="38100" b="34925"/>
                      <wp:docPr id="27" name="Star: 5 Points 2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60E017D">
                    <v:shape id="Star: 5 Points 2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3F3E0CB9">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15CB67D8" w14:textId="77777777">
        <w:trPr>
          <w:trHeight w:val="369"/>
        </w:trPr>
        <w:tc>
          <w:tcPr>
            <w:tcW w:w="3096" w:type="dxa"/>
          </w:tcPr>
          <w:p w:rsidR="007F4E6E" w:rsidP="383CC63F" w:rsidRDefault="64E42EF4" w14:paraId="6A9DDC95" w14:textId="77777777">
            <w:pPr>
              <w:jc w:val="both"/>
            </w:pPr>
            <w:r>
              <w:t>Kit</w:t>
            </w:r>
          </w:p>
        </w:tc>
        <w:tc>
          <w:tcPr>
            <w:tcW w:w="3792" w:type="dxa"/>
          </w:tcPr>
          <w:p w:rsidR="007F4E6E" w:rsidP="383CC63F" w:rsidRDefault="007F4E6E" w14:paraId="45241F23" w14:textId="77777777">
            <w:pPr>
              <w:jc w:val="both"/>
            </w:pPr>
            <w:r>
              <w:rPr>
                <w:noProof/>
              </w:rPr>
              <mc:AlternateContent>
                <mc:Choice Requires="wps">
                  <w:drawing>
                    <wp:inline distT="0" distB="0" distL="0" distR="0" wp14:anchorId="051D2301" wp14:editId="7E895156">
                      <wp:extent cx="285750" cy="232064"/>
                      <wp:effectExtent l="38100" t="19050" r="38100" b="34925"/>
                      <wp:docPr id="28" name="Star: 5 Points 2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9073292">
                    <v:shape id="Star: 5 Points 2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68AAE36">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8BD112F" wp14:editId="6099922A">
                      <wp:extent cx="285750" cy="232064"/>
                      <wp:effectExtent l="38100" t="19050" r="38100" b="34925"/>
                      <wp:docPr id="29" name="Star: 5 Points 2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3626CC7">
                    <v:shape id="Star: 5 Points 2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6F688A9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8BC5318" wp14:editId="3379BECD">
                      <wp:extent cx="285750" cy="232064"/>
                      <wp:effectExtent l="38100" t="19050" r="38100" b="34925"/>
                      <wp:docPr id="30" name="Star: 5 Points 3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49ABA25">
                    <v:shape id="Star: 5 Points 3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E529972">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A58A222" wp14:editId="1A644B2E">
                      <wp:extent cx="285750" cy="232064"/>
                      <wp:effectExtent l="38100" t="19050" r="38100" b="34925"/>
                      <wp:docPr id="31" name="Star: 5 Points 3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3C3CC05">
                    <v:shape id="Star: 5 Points 3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6D9013DA">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60CD89D" wp14:editId="55DED487">
                      <wp:extent cx="285750" cy="232064"/>
                      <wp:effectExtent l="38100" t="19050" r="38100" b="34925"/>
                      <wp:docPr id="32" name="Star: 5 Points 3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F99F169">
                    <v:shape id="Star: 5 Points 3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09F54C5E">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5D9A56A0" w14:textId="77777777">
        <w:trPr>
          <w:trHeight w:val="369"/>
        </w:trPr>
        <w:tc>
          <w:tcPr>
            <w:tcW w:w="3096" w:type="dxa"/>
          </w:tcPr>
          <w:p w:rsidR="007F4E6E" w:rsidP="383CC63F" w:rsidRDefault="64E42EF4" w14:paraId="375B930D" w14:textId="77777777">
            <w:pPr>
              <w:jc w:val="both"/>
            </w:pPr>
            <w:r>
              <w:t>Impact</w:t>
            </w:r>
          </w:p>
        </w:tc>
        <w:tc>
          <w:tcPr>
            <w:tcW w:w="3792" w:type="dxa"/>
          </w:tcPr>
          <w:p w:rsidR="007F4E6E" w:rsidP="383CC63F" w:rsidRDefault="007F4E6E" w14:paraId="4F251B6F" w14:textId="77777777">
            <w:pPr>
              <w:jc w:val="both"/>
            </w:pPr>
            <w:r>
              <w:rPr>
                <w:noProof/>
              </w:rPr>
              <mc:AlternateContent>
                <mc:Choice Requires="wps">
                  <w:drawing>
                    <wp:inline distT="0" distB="0" distL="0" distR="0" wp14:anchorId="608C228C" wp14:editId="24DC3414">
                      <wp:extent cx="285750" cy="232064"/>
                      <wp:effectExtent l="38100" t="19050" r="38100" b="34925"/>
                      <wp:docPr id="33" name="Star: 5 Points 3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19A23A7">
                    <v:shape id="Star: 5 Points 3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73B1926E">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E4C4C38" wp14:editId="13184358">
                      <wp:extent cx="285750" cy="232064"/>
                      <wp:effectExtent l="38100" t="19050" r="38100" b="34925"/>
                      <wp:docPr id="34" name="Star: 5 Points 3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1B49C3D">
                    <v:shape id="Star: 5 Points 3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3A79293">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509D38C" wp14:editId="426E0DE8">
                      <wp:extent cx="285750" cy="232064"/>
                      <wp:effectExtent l="38100" t="19050" r="38100" b="34925"/>
                      <wp:docPr id="35" name="Star: 5 Points 3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FDA3293">
                    <v:shape id="Star: 5 Points 3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A47228B">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F364A62" wp14:editId="64D5BC4B">
                      <wp:extent cx="285750" cy="232064"/>
                      <wp:effectExtent l="38100" t="19050" r="38100" b="34925"/>
                      <wp:docPr id="36" name="Star: 5 Points 3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1710672">
                    <v:shape id="Star: 5 Points 3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49D811B6">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DEC0CC5" wp14:editId="23B2C346">
                      <wp:extent cx="285750" cy="232064"/>
                      <wp:effectExtent l="38100" t="19050" r="38100" b="34925"/>
                      <wp:docPr id="37" name="Star: 5 Points 3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89169A2">
                    <v:shape id="Star: 5 Points 3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05AB61AD">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19237272" w14:textId="77777777">
        <w:trPr>
          <w:trHeight w:val="354"/>
        </w:trPr>
        <w:tc>
          <w:tcPr>
            <w:tcW w:w="3096" w:type="dxa"/>
          </w:tcPr>
          <w:p w:rsidR="007F4E6E" w:rsidP="383CC63F" w:rsidRDefault="64E42EF4" w14:paraId="04FA2826" w14:textId="77777777">
            <w:pPr>
              <w:jc w:val="both"/>
            </w:pPr>
            <w:r>
              <w:t xml:space="preserve">Difficulty </w:t>
            </w:r>
          </w:p>
        </w:tc>
        <w:tc>
          <w:tcPr>
            <w:tcW w:w="3792" w:type="dxa"/>
          </w:tcPr>
          <w:p w:rsidR="007F4E6E" w:rsidP="383CC63F" w:rsidRDefault="007F4E6E" w14:paraId="0BE2DC20" w14:textId="77777777">
            <w:pPr>
              <w:jc w:val="both"/>
            </w:pPr>
            <w:r>
              <w:rPr>
                <w:noProof/>
              </w:rPr>
              <mc:AlternateContent>
                <mc:Choice Requires="wps">
                  <w:drawing>
                    <wp:inline distT="0" distB="0" distL="0" distR="0" wp14:anchorId="1BFA28E0" wp14:editId="23645B1E">
                      <wp:extent cx="285750" cy="232064"/>
                      <wp:effectExtent l="38100" t="19050" r="38100" b="34925"/>
                      <wp:docPr id="38" name="Star: 5 Points 3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468ABD1">
                    <v:shape id="Star: 5 Points 3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321827C">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C1909EC" wp14:editId="68ABD702">
                      <wp:extent cx="285750" cy="232064"/>
                      <wp:effectExtent l="38100" t="19050" r="38100" b="34925"/>
                      <wp:docPr id="39" name="Star: 5 Points 3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12465C7">
                    <v:shape id="Star: 5 Points 3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1601F7C">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6154577" wp14:editId="4D3AED3B">
                      <wp:extent cx="285750" cy="232064"/>
                      <wp:effectExtent l="38100" t="19050" r="38100" b="34925"/>
                      <wp:docPr id="40" name="Star: 5 Points 4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EE151BF">
                    <v:shape id="Star: 5 Points 4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FC5C4B0">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4DC91DE" wp14:editId="166F7728">
                      <wp:extent cx="285750" cy="232064"/>
                      <wp:effectExtent l="38100" t="19050" r="38100" b="34925"/>
                      <wp:docPr id="41" name="Star: 5 Points 4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2AA0539">
                    <v:shape id="Star: 5 Points 4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BB94FF9">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4487460" wp14:editId="5AA56236">
                      <wp:extent cx="285750" cy="232064"/>
                      <wp:effectExtent l="38100" t="19050" r="38100" b="34925"/>
                      <wp:docPr id="42" name="Star: 5 Points 4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8FF5ADE">
                    <v:shape id="Star: 5 Points 4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12275A59">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bl>
    <w:p w:rsidRPr="001A7776" w:rsidR="007F4E6E" w:rsidP="383CC63F" w:rsidRDefault="007F4E6E" w14:paraId="5B3F60AA" w14:textId="77777777">
      <w:pPr>
        <w:jc w:val="both"/>
      </w:pPr>
    </w:p>
    <w:p w:rsidRPr="001A7776" w:rsidR="00ED0709" w:rsidP="383CC63F" w:rsidRDefault="00ED0709" w14:paraId="128E20BF" w14:textId="77777777">
      <w:pPr>
        <w:jc w:val="both"/>
        <w:rPr>
          <w:b/>
          <w:bCs/>
        </w:rPr>
      </w:pPr>
      <w:r w:rsidRPr="383CC63F">
        <w:rPr>
          <w:b/>
          <w:bCs/>
        </w:rPr>
        <w:t xml:space="preserve">Brimstone </w:t>
      </w:r>
    </w:p>
    <w:p w:rsidR="00ED0709" w:rsidP="383CC63F" w:rsidRDefault="00024778" w14:paraId="718AFED9" w14:textId="6590D7BB">
      <w:pPr>
        <w:jc w:val="both"/>
      </w:pPr>
      <w:r>
        <w:t xml:space="preserve">Everything is bigger in America. </w:t>
      </w:r>
      <w:r w:rsidR="00ED0709">
        <w:t>Brim</w:t>
      </w:r>
      <w:r>
        <w:t xml:space="preserve"> the Big Man from Baltimore is a prime example. Perhaps this is why his kit is so poor compared to other agents. He probably wants to kill everyone with his bare hands. </w:t>
      </w:r>
    </w:p>
    <w:tbl>
      <w:tblPr>
        <w:tblStyle w:val="TableGrid"/>
        <w:tblW w:w="0" w:type="auto"/>
        <w:tblLook w:val="04A0" w:firstRow="1" w:lastRow="0" w:firstColumn="1" w:lastColumn="0" w:noHBand="0" w:noVBand="1"/>
      </w:tblPr>
      <w:tblGrid>
        <w:gridCol w:w="3096"/>
        <w:gridCol w:w="3792"/>
      </w:tblGrid>
      <w:tr w:rsidR="007F4E6E" w:rsidTr="383CC63F" w14:paraId="16DC1C8E" w14:textId="77777777">
        <w:trPr>
          <w:trHeight w:val="369"/>
        </w:trPr>
        <w:tc>
          <w:tcPr>
            <w:tcW w:w="3096" w:type="dxa"/>
          </w:tcPr>
          <w:p w:rsidRPr="007F4E6E" w:rsidR="007F4E6E" w:rsidP="383CC63F" w:rsidRDefault="64E42EF4" w14:paraId="5BC25B3A" w14:textId="77777777">
            <w:pPr>
              <w:jc w:val="both"/>
              <w:rPr>
                <w:b/>
                <w:bCs/>
              </w:rPr>
            </w:pPr>
            <w:r w:rsidRPr="383CC63F">
              <w:rPr>
                <w:b/>
                <w:bCs/>
              </w:rPr>
              <w:t xml:space="preserve">Parameter </w:t>
            </w:r>
          </w:p>
        </w:tc>
        <w:tc>
          <w:tcPr>
            <w:tcW w:w="3792" w:type="dxa"/>
          </w:tcPr>
          <w:p w:rsidRPr="007F4E6E" w:rsidR="007F4E6E" w:rsidP="383CC63F" w:rsidRDefault="64E42EF4" w14:paraId="4A32B87B" w14:textId="77777777">
            <w:pPr>
              <w:jc w:val="both"/>
              <w:rPr>
                <w:b/>
                <w:bCs/>
              </w:rPr>
            </w:pPr>
            <w:r w:rsidRPr="383CC63F">
              <w:rPr>
                <w:b/>
                <w:bCs/>
              </w:rPr>
              <w:t>Rating</w:t>
            </w:r>
          </w:p>
        </w:tc>
      </w:tr>
      <w:tr w:rsidR="007F4E6E" w:rsidTr="383CC63F" w14:paraId="2987F379" w14:textId="77777777">
        <w:trPr>
          <w:trHeight w:val="471"/>
        </w:trPr>
        <w:tc>
          <w:tcPr>
            <w:tcW w:w="3096" w:type="dxa"/>
          </w:tcPr>
          <w:p w:rsidR="007F4E6E" w:rsidP="383CC63F" w:rsidRDefault="64E42EF4" w14:paraId="15402D35" w14:textId="77777777">
            <w:pPr>
              <w:jc w:val="both"/>
            </w:pPr>
            <w:r>
              <w:t>Ability</w:t>
            </w:r>
          </w:p>
        </w:tc>
        <w:tc>
          <w:tcPr>
            <w:tcW w:w="3792" w:type="dxa"/>
          </w:tcPr>
          <w:p w:rsidR="007F4E6E" w:rsidP="383CC63F" w:rsidRDefault="007F4E6E" w14:paraId="5A1317E1" w14:textId="77777777">
            <w:pPr>
              <w:jc w:val="both"/>
            </w:pPr>
            <w:r>
              <w:rPr>
                <w:noProof/>
              </w:rPr>
              <mc:AlternateContent>
                <mc:Choice Requires="wps">
                  <w:drawing>
                    <wp:inline distT="0" distB="0" distL="0" distR="0" wp14:anchorId="0DAE0F04" wp14:editId="374CE16F">
                      <wp:extent cx="285750" cy="232064"/>
                      <wp:effectExtent l="38100" t="19050" r="38100" b="34925"/>
                      <wp:docPr id="43" name="Star: 5 Points 4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6F3A3D8">
                    <v:shape id="Star: 5 Points 4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11CC1D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729A938" wp14:editId="5FF305B7">
                      <wp:extent cx="285750" cy="232064"/>
                      <wp:effectExtent l="38100" t="19050" r="38100" b="34925"/>
                      <wp:docPr id="44" name="Star: 5 Points 4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F50E52C">
                    <v:shape id="Star: 5 Points 4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6721768">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3967B6E" wp14:editId="1B712DB4">
                      <wp:extent cx="285750" cy="232064"/>
                      <wp:effectExtent l="38100" t="19050" r="38100" b="34925"/>
                      <wp:docPr id="45" name="Star: 5 Points 4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8A907BF">
                    <v:shape id="Star: 5 Points 4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730C997E">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2FBC961" wp14:editId="70696E38">
                      <wp:extent cx="285750" cy="232064"/>
                      <wp:effectExtent l="38100" t="19050" r="38100" b="34925"/>
                      <wp:docPr id="46" name="Star: 5 Points 4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2B6AD91">
                    <v:shape id="Star: 5 Points 4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7E9745D5">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7B64E56" wp14:editId="47E7F39C">
                      <wp:extent cx="285750" cy="232064"/>
                      <wp:effectExtent l="38100" t="19050" r="38100" b="34925"/>
                      <wp:docPr id="47" name="Star: 5 Points 4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FB57F77">
                    <v:shape id="Star: 5 Points 4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38F74A85">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74114D24" w14:textId="77777777">
        <w:trPr>
          <w:trHeight w:val="369"/>
        </w:trPr>
        <w:tc>
          <w:tcPr>
            <w:tcW w:w="3096" w:type="dxa"/>
          </w:tcPr>
          <w:p w:rsidR="007F4E6E" w:rsidP="383CC63F" w:rsidRDefault="64E42EF4" w14:paraId="5F942F8A" w14:textId="77777777">
            <w:pPr>
              <w:jc w:val="both"/>
            </w:pPr>
            <w:r>
              <w:t>Kit</w:t>
            </w:r>
          </w:p>
        </w:tc>
        <w:tc>
          <w:tcPr>
            <w:tcW w:w="3792" w:type="dxa"/>
          </w:tcPr>
          <w:p w:rsidR="007F4E6E" w:rsidP="383CC63F" w:rsidRDefault="007F4E6E" w14:paraId="52F09F04" w14:textId="77777777">
            <w:pPr>
              <w:jc w:val="both"/>
            </w:pPr>
            <w:r>
              <w:rPr>
                <w:noProof/>
              </w:rPr>
              <mc:AlternateContent>
                <mc:Choice Requires="wps">
                  <w:drawing>
                    <wp:inline distT="0" distB="0" distL="0" distR="0" wp14:anchorId="2879949F" wp14:editId="023BAFD6">
                      <wp:extent cx="285750" cy="232064"/>
                      <wp:effectExtent l="38100" t="19050" r="38100" b="34925"/>
                      <wp:docPr id="48" name="Star: 5 Points 4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65BE917">
                    <v:shape id="Star: 5 Points 4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5D22FA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9B96DD9" wp14:editId="39B7FEDD">
                      <wp:extent cx="285750" cy="232064"/>
                      <wp:effectExtent l="38100" t="19050" r="38100" b="34925"/>
                      <wp:docPr id="49" name="Star: 5 Points 4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CFD0A62">
                    <v:shape id="Star: 5 Points 4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63584DF5">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2B946BD" wp14:editId="78DBB46C">
                      <wp:extent cx="285750" cy="232064"/>
                      <wp:effectExtent l="38100" t="19050" r="38100" b="34925"/>
                      <wp:docPr id="50" name="Star: 5 Points 5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3D9EB14">
                    <v:shape id="Star: 5 Points 5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71F58C13">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FA5856D" wp14:editId="2BFC798B">
                      <wp:extent cx="285750" cy="232064"/>
                      <wp:effectExtent l="38100" t="19050" r="38100" b="34925"/>
                      <wp:docPr id="51" name="Star: 5 Points 5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F6289DF">
                    <v:shape id="Star: 5 Points 5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4205C78E">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FCFA643" wp14:editId="2C2A06DF">
                      <wp:extent cx="285750" cy="232064"/>
                      <wp:effectExtent l="38100" t="19050" r="38100" b="34925"/>
                      <wp:docPr id="52" name="Star: 5 Points 5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3B3F9B3">
                    <v:shape id="Star: 5 Points 5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0E1BC0C4">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3EAD50C8" w14:textId="77777777">
        <w:trPr>
          <w:trHeight w:val="369"/>
        </w:trPr>
        <w:tc>
          <w:tcPr>
            <w:tcW w:w="3096" w:type="dxa"/>
          </w:tcPr>
          <w:p w:rsidR="007F4E6E" w:rsidP="383CC63F" w:rsidRDefault="64E42EF4" w14:paraId="56C96579" w14:textId="77777777">
            <w:pPr>
              <w:jc w:val="both"/>
            </w:pPr>
            <w:r>
              <w:t>Impact</w:t>
            </w:r>
          </w:p>
        </w:tc>
        <w:tc>
          <w:tcPr>
            <w:tcW w:w="3792" w:type="dxa"/>
          </w:tcPr>
          <w:p w:rsidR="007F4E6E" w:rsidP="383CC63F" w:rsidRDefault="007F4E6E" w14:paraId="0746B57E" w14:textId="77777777">
            <w:pPr>
              <w:jc w:val="both"/>
            </w:pPr>
            <w:r>
              <w:rPr>
                <w:noProof/>
              </w:rPr>
              <mc:AlternateContent>
                <mc:Choice Requires="wps">
                  <w:drawing>
                    <wp:inline distT="0" distB="0" distL="0" distR="0" wp14:anchorId="63566B22" wp14:editId="5FBA7C77">
                      <wp:extent cx="285750" cy="232064"/>
                      <wp:effectExtent l="38100" t="19050" r="38100" b="34925"/>
                      <wp:docPr id="53" name="Star: 5 Points 5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0008C04">
                    <v:shape id="Star: 5 Points 5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5E4845B">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BD1114D" wp14:editId="5FF25E84">
                      <wp:extent cx="285750" cy="232064"/>
                      <wp:effectExtent l="38100" t="19050" r="38100" b="34925"/>
                      <wp:docPr id="54" name="Star: 5 Points 5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A502D4E">
                    <v:shape id="Star: 5 Points 5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5029A8A">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FA721AC" wp14:editId="1045C710">
                      <wp:extent cx="285750" cy="232064"/>
                      <wp:effectExtent l="38100" t="19050" r="38100" b="34925"/>
                      <wp:docPr id="55" name="Star: 5 Points 5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A41157A">
                    <v:shape id="Star: 5 Points 5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CC9B190">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A7E0F9F" wp14:editId="512A4C35">
                      <wp:extent cx="285750" cy="232064"/>
                      <wp:effectExtent l="38100" t="19050" r="38100" b="34925"/>
                      <wp:docPr id="56" name="Star: 5 Points 5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FE9D26B">
                    <v:shape id="Star: 5 Points 5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1D07A1C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EBA7A6C" wp14:editId="32F77407">
                      <wp:extent cx="285750" cy="232064"/>
                      <wp:effectExtent l="38100" t="19050" r="38100" b="34925"/>
                      <wp:docPr id="57" name="Star: 5 Points 5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AAAC3FD">
                    <v:shape id="Star: 5 Points 5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51445247">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20EF0C0D" w14:textId="77777777">
        <w:trPr>
          <w:trHeight w:val="354"/>
        </w:trPr>
        <w:tc>
          <w:tcPr>
            <w:tcW w:w="3096" w:type="dxa"/>
          </w:tcPr>
          <w:p w:rsidR="007F4E6E" w:rsidP="383CC63F" w:rsidRDefault="64E42EF4" w14:paraId="1A00D05E" w14:textId="77777777">
            <w:pPr>
              <w:jc w:val="both"/>
            </w:pPr>
            <w:r>
              <w:t xml:space="preserve">Difficulty </w:t>
            </w:r>
          </w:p>
        </w:tc>
        <w:tc>
          <w:tcPr>
            <w:tcW w:w="3792" w:type="dxa"/>
          </w:tcPr>
          <w:p w:rsidR="007F4E6E" w:rsidP="383CC63F" w:rsidRDefault="007F4E6E" w14:paraId="2C46531B" w14:textId="77777777">
            <w:pPr>
              <w:jc w:val="both"/>
            </w:pPr>
            <w:r>
              <w:rPr>
                <w:noProof/>
              </w:rPr>
              <mc:AlternateContent>
                <mc:Choice Requires="wps">
                  <w:drawing>
                    <wp:inline distT="0" distB="0" distL="0" distR="0" wp14:anchorId="5A2AEE82" wp14:editId="7020E683">
                      <wp:extent cx="285750" cy="232064"/>
                      <wp:effectExtent l="38100" t="19050" r="38100" b="34925"/>
                      <wp:docPr id="58" name="Star: 5 Points 5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F85F1C1">
                    <v:shape id="Star: 5 Points 5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76DD446">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3162E7E" wp14:editId="39381365">
                      <wp:extent cx="285750" cy="232064"/>
                      <wp:effectExtent l="38100" t="19050" r="38100" b="34925"/>
                      <wp:docPr id="59" name="Star: 5 Points 5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66FB06A">
                    <v:shape id="Star: 5 Points 5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3172E24">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A2C4171" wp14:editId="2ED75089">
                      <wp:extent cx="285750" cy="232064"/>
                      <wp:effectExtent l="38100" t="19050" r="38100" b="34925"/>
                      <wp:docPr id="60" name="Star: 5 Points 6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F0108E5">
                    <v:shape id="Star: 5 Points 6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1CBB755A">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539725C" wp14:editId="57E4FE0D">
                      <wp:extent cx="285750" cy="232064"/>
                      <wp:effectExtent l="38100" t="19050" r="38100" b="34925"/>
                      <wp:docPr id="61" name="Star: 5 Points 6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D8DA508">
                    <v:shape id="Star: 5 Points 6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69991291">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6F30F45" wp14:editId="359D75AD">
                      <wp:extent cx="285750" cy="232064"/>
                      <wp:effectExtent l="38100" t="19050" r="38100" b="34925"/>
                      <wp:docPr id="62" name="Star: 5 Points 6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87F1349">
                    <v:shape id="Star: 5 Points 6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77083385">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bl>
    <w:p w:rsidRPr="001A7776" w:rsidR="007F4E6E" w:rsidP="383CC63F" w:rsidRDefault="007F4E6E" w14:paraId="731DDD5E" w14:textId="77777777">
      <w:pPr>
        <w:jc w:val="both"/>
      </w:pPr>
    </w:p>
    <w:p w:rsidRPr="001A7776" w:rsidR="00ED0709" w:rsidP="383CC63F" w:rsidRDefault="00ED0709" w14:paraId="011F940E" w14:textId="77777777">
      <w:pPr>
        <w:jc w:val="both"/>
        <w:rPr>
          <w:b/>
          <w:bCs/>
        </w:rPr>
      </w:pPr>
      <w:r w:rsidRPr="383CC63F">
        <w:rPr>
          <w:b/>
          <w:bCs/>
        </w:rPr>
        <w:t xml:space="preserve">Cypher </w:t>
      </w:r>
    </w:p>
    <w:p w:rsidRPr="001A7776" w:rsidR="005151E1" w:rsidP="383CC63F" w:rsidRDefault="00ED0709" w14:paraId="644548EC" w14:textId="77777777">
      <w:pPr>
        <w:jc w:val="both"/>
      </w:pPr>
      <w:r w:rsidR="7250191C">
        <w:rPr/>
        <w:t xml:space="preserve">Cypher </w:t>
      </w:r>
      <w:r w:rsidR="2648D6E3">
        <w:rPr/>
        <w:t xml:space="preserve">used to be one of the most picked agents in the game. </w:t>
      </w:r>
      <w:r w:rsidR="01C6364A">
        <w:rPr/>
        <w:t xml:space="preserve">His cameras and tripwires made him an invaluable gatherer of intelligence. But unfortunately, recent updates have limited </w:t>
      </w:r>
      <w:r w:rsidR="01C6364A">
        <w:rPr/>
        <w:t>his</w:t>
      </w:r>
      <w:r w:rsidR="01C6364A">
        <w:rPr/>
        <w:t xml:space="preserve"> impact. </w:t>
      </w:r>
    </w:p>
    <w:p w:rsidR="00ED0709" w:rsidP="383CC63F" w:rsidRDefault="005151E1" w14:paraId="337F822D" w14:textId="74B83CBF">
      <w:pPr>
        <w:jc w:val="both"/>
      </w:pPr>
      <w:r>
        <w:t xml:space="preserve">However, Riot Games listens to its gamers. It is surely aware of the issue and currently working on restoring many people’s favorite agent.  </w:t>
      </w:r>
      <w:r w:rsidR="00ED0709">
        <w:t xml:space="preserve"> </w:t>
      </w:r>
    </w:p>
    <w:tbl>
      <w:tblPr>
        <w:tblStyle w:val="TableGrid"/>
        <w:tblW w:w="0" w:type="auto"/>
        <w:tblLook w:val="04A0" w:firstRow="1" w:lastRow="0" w:firstColumn="1" w:lastColumn="0" w:noHBand="0" w:noVBand="1"/>
      </w:tblPr>
      <w:tblGrid>
        <w:gridCol w:w="3096"/>
        <w:gridCol w:w="3792"/>
      </w:tblGrid>
      <w:tr w:rsidR="007F4E6E" w:rsidTr="383CC63F" w14:paraId="15E3D184" w14:textId="77777777">
        <w:trPr>
          <w:trHeight w:val="369"/>
        </w:trPr>
        <w:tc>
          <w:tcPr>
            <w:tcW w:w="3096" w:type="dxa"/>
          </w:tcPr>
          <w:p w:rsidRPr="007F4E6E" w:rsidR="007F4E6E" w:rsidP="383CC63F" w:rsidRDefault="64E42EF4" w14:paraId="0F996207" w14:textId="77777777">
            <w:pPr>
              <w:jc w:val="both"/>
              <w:rPr>
                <w:b/>
                <w:bCs/>
              </w:rPr>
            </w:pPr>
            <w:r w:rsidRPr="383CC63F">
              <w:rPr>
                <w:b/>
                <w:bCs/>
              </w:rPr>
              <w:t xml:space="preserve">Parameter </w:t>
            </w:r>
          </w:p>
        </w:tc>
        <w:tc>
          <w:tcPr>
            <w:tcW w:w="3792" w:type="dxa"/>
          </w:tcPr>
          <w:p w:rsidRPr="007F4E6E" w:rsidR="007F4E6E" w:rsidP="383CC63F" w:rsidRDefault="64E42EF4" w14:paraId="0A526470" w14:textId="77777777">
            <w:pPr>
              <w:jc w:val="both"/>
              <w:rPr>
                <w:b/>
                <w:bCs/>
              </w:rPr>
            </w:pPr>
            <w:r w:rsidRPr="383CC63F">
              <w:rPr>
                <w:b/>
                <w:bCs/>
              </w:rPr>
              <w:t>Rating</w:t>
            </w:r>
          </w:p>
        </w:tc>
      </w:tr>
      <w:tr w:rsidR="007F4E6E" w:rsidTr="383CC63F" w14:paraId="043CC013" w14:textId="77777777">
        <w:trPr>
          <w:trHeight w:val="471"/>
        </w:trPr>
        <w:tc>
          <w:tcPr>
            <w:tcW w:w="3096" w:type="dxa"/>
          </w:tcPr>
          <w:p w:rsidR="007F4E6E" w:rsidP="383CC63F" w:rsidRDefault="64E42EF4" w14:paraId="5FE96A9A" w14:textId="77777777">
            <w:pPr>
              <w:jc w:val="both"/>
            </w:pPr>
            <w:r>
              <w:t>Ability</w:t>
            </w:r>
          </w:p>
        </w:tc>
        <w:tc>
          <w:tcPr>
            <w:tcW w:w="3792" w:type="dxa"/>
          </w:tcPr>
          <w:p w:rsidR="007F4E6E" w:rsidP="383CC63F" w:rsidRDefault="007F4E6E" w14:paraId="18AB71E3" w14:textId="77777777">
            <w:pPr>
              <w:jc w:val="both"/>
            </w:pPr>
            <w:r>
              <w:rPr>
                <w:noProof/>
              </w:rPr>
              <mc:AlternateContent>
                <mc:Choice Requires="wps">
                  <w:drawing>
                    <wp:inline distT="0" distB="0" distL="0" distR="0" wp14:anchorId="0A94FB08" wp14:editId="67FE8DD2">
                      <wp:extent cx="285750" cy="232064"/>
                      <wp:effectExtent l="38100" t="19050" r="38100" b="34925"/>
                      <wp:docPr id="63" name="Star: 5 Points 6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AD5C206">
                    <v:shape id="Star: 5 Points 6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79ED090">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F12F39B" wp14:editId="7B07741E">
                      <wp:extent cx="285750" cy="232064"/>
                      <wp:effectExtent l="38100" t="19050" r="38100" b="34925"/>
                      <wp:docPr id="64" name="Star: 5 Points 6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EB302B5">
                    <v:shape id="Star: 5 Points 6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336E2ED">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EE13B57" wp14:editId="76782A9B">
                      <wp:extent cx="285750" cy="232064"/>
                      <wp:effectExtent l="38100" t="19050" r="38100" b="34925"/>
                      <wp:docPr id="65" name="Star: 5 Points 6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E6D13D1">
                    <v:shape id="Star: 5 Points 6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3DE965C">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CFBB358" wp14:editId="4F1C09FD">
                      <wp:extent cx="285750" cy="232064"/>
                      <wp:effectExtent l="38100" t="19050" r="38100" b="34925"/>
                      <wp:docPr id="66" name="Star: 5 Points 6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672FEB4">
                    <v:shape id="Star: 5 Points 6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275AFA82">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1B812A5" wp14:editId="0DAFEE5B">
                      <wp:extent cx="285750" cy="232064"/>
                      <wp:effectExtent l="38100" t="19050" r="38100" b="34925"/>
                      <wp:docPr id="67" name="Star: 5 Points 6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E8C1213">
                    <v:shape id="Star: 5 Points 6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4E35AB11">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2D7BFF21" w14:textId="77777777">
        <w:trPr>
          <w:trHeight w:val="369"/>
        </w:trPr>
        <w:tc>
          <w:tcPr>
            <w:tcW w:w="3096" w:type="dxa"/>
          </w:tcPr>
          <w:p w:rsidR="007F4E6E" w:rsidP="383CC63F" w:rsidRDefault="64E42EF4" w14:paraId="29A14BA1" w14:textId="77777777">
            <w:pPr>
              <w:jc w:val="both"/>
            </w:pPr>
            <w:r>
              <w:t>Kit</w:t>
            </w:r>
          </w:p>
        </w:tc>
        <w:tc>
          <w:tcPr>
            <w:tcW w:w="3792" w:type="dxa"/>
          </w:tcPr>
          <w:p w:rsidR="007F4E6E" w:rsidP="383CC63F" w:rsidRDefault="007F4E6E" w14:paraId="2BDF3834" w14:textId="77777777">
            <w:pPr>
              <w:jc w:val="both"/>
            </w:pPr>
            <w:r>
              <w:rPr>
                <w:noProof/>
              </w:rPr>
              <mc:AlternateContent>
                <mc:Choice Requires="wps">
                  <w:drawing>
                    <wp:inline distT="0" distB="0" distL="0" distR="0" wp14:anchorId="3157C532" wp14:editId="2B9392EC">
                      <wp:extent cx="285750" cy="232064"/>
                      <wp:effectExtent l="38100" t="19050" r="38100" b="34925"/>
                      <wp:docPr id="68" name="Star: 5 Points 6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1382060">
                    <v:shape id="Star: 5 Points 6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D5C36E9">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97A3873" wp14:editId="399E2B6A">
                      <wp:extent cx="285750" cy="232064"/>
                      <wp:effectExtent l="38100" t="19050" r="38100" b="34925"/>
                      <wp:docPr id="69" name="Star: 5 Points 6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435A556">
                    <v:shape id="Star: 5 Points 6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87299C1">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4DF25B5" wp14:editId="57783536">
                      <wp:extent cx="285750" cy="232064"/>
                      <wp:effectExtent l="38100" t="19050" r="38100" b="34925"/>
                      <wp:docPr id="70" name="Star: 5 Points 7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D807A94">
                    <v:shape id="Star: 5 Points 7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185FB9E">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5B968A7" wp14:editId="14F0C8CE">
                      <wp:extent cx="285750" cy="232064"/>
                      <wp:effectExtent l="38100" t="19050" r="38100" b="34925"/>
                      <wp:docPr id="71" name="Star: 5 Points 7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DD18476">
                    <v:shape id="Star: 5 Points 7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6726063C">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4543D28" wp14:editId="5EBB1BD2">
                      <wp:extent cx="285750" cy="232064"/>
                      <wp:effectExtent l="38100" t="19050" r="38100" b="34925"/>
                      <wp:docPr id="72" name="Star: 5 Points 7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0824474">
                    <v:shape id="Star: 5 Points 7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4B4B12A7">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12B649BE" w14:textId="77777777">
        <w:trPr>
          <w:trHeight w:val="369"/>
        </w:trPr>
        <w:tc>
          <w:tcPr>
            <w:tcW w:w="3096" w:type="dxa"/>
          </w:tcPr>
          <w:p w:rsidR="007F4E6E" w:rsidP="383CC63F" w:rsidRDefault="64E42EF4" w14:paraId="08F75F78" w14:textId="77777777">
            <w:pPr>
              <w:jc w:val="both"/>
            </w:pPr>
            <w:r>
              <w:t>Impact</w:t>
            </w:r>
          </w:p>
        </w:tc>
        <w:tc>
          <w:tcPr>
            <w:tcW w:w="3792" w:type="dxa"/>
          </w:tcPr>
          <w:p w:rsidR="007F4E6E" w:rsidP="383CC63F" w:rsidRDefault="007F4E6E" w14:paraId="15164734" w14:textId="77777777">
            <w:pPr>
              <w:jc w:val="both"/>
            </w:pPr>
            <w:r>
              <w:rPr>
                <w:noProof/>
              </w:rPr>
              <mc:AlternateContent>
                <mc:Choice Requires="wps">
                  <w:drawing>
                    <wp:inline distT="0" distB="0" distL="0" distR="0" wp14:anchorId="4B271D88" wp14:editId="03F45056">
                      <wp:extent cx="285750" cy="232064"/>
                      <wp:effectExtent l="38100" t="19050" r="38100" b="34925"/>
                      <wp:docPr id="73" name="Star: 5 Points 7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E552F97">
                    <v:shape id="Star: 5 Points 7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B34BB2E">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A6E1208" wp14:editId="4CD8061D">
                      <wp:extent cx="285750" cy="232064"/>
                      <wp:effectExtent l="38100" t="19050" r="38100" b="34925"/>
                      <wp:docPr id="74" name="Star: 5 Points 7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E561BFC">
                    <v:shape id="Star: 5 Points 7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7E31E3C7">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8123FED" wp14:editId="62D97E88">
                      <wp:extent cx="285750" cy="232064"/>
                      <wp:effectExtent l="38100" t="19050" r="38100" b="34925"/>
                      <wp:docPr id="75" name="Star: 5 Points 7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19D0032">
                    <v:shape id="Star: 5 Points 7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4D286CA">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BD10D0E" wp14:editId="5DEEA7E1">
                      <wp:extent cx="285750" cy="232064"/>
                      <wp:effectExtent l="38100" t="19050" r="38100" b="34925"/>
                      <wp:docPr id="76" name="Star: 5 Points 7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B763E39">
                    <v:shape id="Star: 5 Points 7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4FFD4990">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7AB3BC1" wp14:editId="6F202CDC">
                      <wp:extent cx="285750" cy="232064"/>
                      <wp:effectExtent l="38100" t="19050" r="38100" b="34925"/>
                      <wp:docPr id="77" name="Star: 5 Points 7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E1237F6">
                    <v:shape id="Star: 5 Points 7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358BE708">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0E05AB9A" w14:textId="77777777">
        <w:trPr>
          <w:trHeight w:val="354"/>
        </w:trPr>
        <w:tc>
          <w:tcPr>
            <w:tcW w:w="3096" w:type="dxa"/>
          </w:tcPr>
          <w:p w:rsidR="007F4E6E" w:rsidP="383CC63F" w:rsidRDefault="64E42EF4" w14:paraId="7637CC2C" w14:textId="77777777">
            <w:pPr>
              <w:jc w:val="both"/>
            </w:pPr>
            <w:r>
              <w:t xml:space="preserve">Difficulty </w:t>
            </w:r>
          </w:p>
        </w:tc>
        <w:tc>
          <w:tcPr>
            <w:tcW w:w="3792" w:type="dxa"/>
          </w:tcPr>
          <w:p w:rsidR="007F4E6E" w:rsidP="383CC63F" w:rsidRDefault="007F4E6E" w14:paraId="55A09F21" w14:textId="77777777">
            <w:pPr>
              <w:jc w:val="both"/>
            </w:pPr>
            <w:r>
              <w:rPr>
                <w:noProof/>
              </w:rPr>
              <mc:AlternateContent>
                <mc:Choice Requires="wps">
                  <w:drawing>
                    <wp:inline distT="0" distB="0" distL="0" distR="0" wp14:anchorId="4065D448" wp14:editId="6A192CD3">
                      <wp:extent cx="285750" cy="232064"/>
                      <wp:effectExtent l="38100" t="19050" r="38100" b="34925"/>
                      <wp:docPr id="78" name="Star: 5 Points 7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1C159AE">
                    <v:shape id="Star: 5 Points 7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3675F27">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C1CCE35" wp14:editId="4EBAAA04">
                      <wp:extent cx="285750" cy="232064"/>
                      <wp:effectExtent l="38100" t="19050" r="38100" b="34925"/>
                      <wp:docPr id="79" name="Star: 5 Points 7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978C543">
                    <v:shape id="Star: 5 Points 7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1567117">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25C9168" wp14:editId="44431221">
                      <wp:extent cx="285750" cy="232064"/>
                      <wp:effectExtent l="38100" t="19050" r="38100" b="34925"/>
                      <wp:docPr id="80" name="Star: 5 Points 8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4EA0EB3">
                    <v:shape id="Star: 5 Points 8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2E0E8048">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C1B638A" wp14:editId="21C68006">
                      <wp:extent cx="285750" cy="232064"/>
                      <wp:effectExtent l="38100" t="19050" r="38100" b="34925"/>
                      <wp:docPr id="81" name="Star: 5 Points 8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5A3983F">
                    <v:shape id="Star: 5 Points 8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31D9FCB7">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72A2651" wp14:editId="070CDDDA">
                      <wp:extent cx="285750" cy="232064"/>
                      <wp:effectExtent l="38100" t="19050" r="38100" b="34925"/>
                      <wp:docPr id="82" name="Star: 5 Points 8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FB21865">
                    <v:shape id="Star: 5 Points 8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7D49EFD2">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bl>
    <w:p w:rsidRPr="001A7776" w:rsidR="007F4E6E" w:rsidP="383CC63F" w:rsidRDefault="007F4E6E" w14:paraId="5AFF4F7D" w14:textId="77777777">
      <w:pPr>
        <w:jc w:val="both"/>
      </w:pPr>
    </w:p>
    <w:p w:rsidRPr="001A7776" w:rsidR="00ED0709" w:rsidP="383CC63F" w:rsidRDefault="00ED0709" w14:paraId="3DB1CED1" w14:textId="77777777">
      <w:pPr>
        <w:jc w:val="both"/>
        <w:rPr>
          <w:b/>
          <w:bCs/>
        </w:rPr>
      </w:pPr>
      <w:r w:rsidRPr="383CC63F">
        <w:rPr>
          <w:b/>
          <w:bCs/>
        </w:rPr>
        <w:t xml:space="preserve">Jett </w:t>
      </w:r>
    </w:p>
    <w:p w:rsidRPr="001A7776" w:rsidR="00ED0709" w:rsidP="383CC63F" w:rsidRDefault="00635136" w14:paraId="6957FE6E" w14:textId="79E8166D">
      <w:pPr>
        <w:jc w:val="both"/>
      </w:pPr>
      <w:r>
        <w:t xml:space="preserve">If you want enough speed to hit your opponent and be gone before anyone even notices, Jett is the agent for you. </w:t>
      </w:r>
      <w:r w:rsidR="0023179F">
        <w:t xml:space="preserve">She is an aerial specialist, too. Taking off from the ground to make herself a more challenging target. </w:t>
      </w:r>
    </w:p>
    <w:p w:rsidR="005151E1" w:rsidP="383CC63F" w:rsidRDefault="005151E1" w14:paraId="57B13BF9" w14:textId="13A7A14E">
      <w:pPr>
        <w:jc w:val="both"/>
      </w:pPr>
      <w:r>
        <w:t xml:space="preserve">Thanks to her movement, Jett is one of the most picked agents in Valorant. </w:t>
      </w:r>
    </w:p>
    <w:tbl>
      <w:tblPr>
        <w:tblStyle w:val="TableGrid"/>
        <w:tblW w:w="0" w:type="auto"/>
        <w:tblLook w:val="04A0" w:firstRow="1" w:lastRow="0" w:firstColumn="1" w:lastColumn="0" w:noHBand="0" w:noVBand="1"/>
      </w:tblPr>
      <w:tblGrid>
        <w:gridCol w:w="3096"/>
        <w:gridCol w:w="3792"/>
      </w:tblGrid>
      <w:tr w:rsidR="007F4E6E" w:rsidTr="383CC63F" w14:paraId="58C2E3C1" w14:textId="77777777">
        <w:trPr>
          <w:trHeight w:val="369"/>
        </w:trPr>
        <w:tc>
          <w:tcPr>
            <w:tcW w:w="3096" w:type="dxa"/>
          </w:tcPr>
          <w:p w:rsidRPr="007F4E6E" w:rsidR="007F4E6E" w:rsidP="383CC63F" w:rsidRDefault="64E42EF4" w14:paraId="63340636" w14:textId="77777777">
            <w:pPr>
              <w:jc w:val="both"/>
              <w:rPr>
                <w:b/>
                <w:bCs/>
              </w:rPr>
            </w:pPr>
            <w:r w:rsidRPr="383CC63F">
              <w:rPr>
                <w:b/>
                <w:bCs/>
              </w:rPr>
              <w:t xml:space="preserve">Parameter </w:t>
            </w:r>
          </w:p>
        </w:tc>
        <w:tc>
          <w:tcPr>
            <w:tcW w:w="3792" w:type="dxa"/>
          </w:tcPr>
          <w:p w:rsidRPr="007F4E6E" w:rsidR="007F4E6E" w:rsidP="383CC63F" w:rsidRDefault="64E42EF4" w14:paraId="5DDF40B9" w14:textId="77777777">
            <w:pPr>
              <w:jc w:val="both"/>
              <w:rPr>
                <w:b/>
                <w:bCs/>
              </w:rPr>
            </w:pPr>
            <w:r w:rsidRPr="383CC63F">
              <w:rPr>
                <w:b/>
                <w:bCs/>
              </w:rPr>
              <w:t>Rating</w:t>
            </w:r>
          </w:p>
        </w:tc>
      </w:tr>
      <w:tr w:rsidR="007F4E6E" w:rsidTr="383CC63F" w14:paraId="293A980E" w14:textId="77777777">
        <w:trPr>
          <w:trHeight w:val="471"/>
        </w:trPr>
        <w:tc>
          <w:tcPr>
            <w:tcW w:w="3096" w:type="dxa"/>
          </w:tcPr>
          <w:p w:rsidR="007F4E6E" w:rsidP="383CC63F" w:rsidRDefault="64E42EF4" w14:paraId="47A84831" w14:textId="77777777">
            <w:pPr>
              <w:jc w:val="both"/>
            </w:pPr>
            <w:r>
              <w:t>Ability</w:t>
            </w:r>
          </w:p>
        </w:tc>
        <w:tc>
          <w:tcPr>
            <w:tcW w:w="3792" w:type="dxa"/>
          </w:tcPr>
          <w:p w:rsidR="007F4E6E" w:rsidP="383CC63F" w:rsidRDefault="007F4E6E" w14:paraId="1DE65AEA" w14:textId="77777777">
            <w:pPr>
              <w:jc w:val="both"/>
            </w:pPr>
            <w:r>
              <w:rPr>
                <w:noProof/>
              </w:rPr>
              <mc:AlternateContent>
                <mc:Choice Requires="wps">
                  <w:drawing>
                    <wp:inline distT="0" distB="0" distL="0" distR="0" wp14:anchorId="5B915A72" wp14:editId="3F6A9FE6">
                      <wp:extent cx="285750" cy="232064"/>
                      <wp:effectExtent l="38100" t="19050" r="38100" b="34925"/>
                      <wp:docPr id="83" name="Star: 5 Points 8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C0A282F">
                    <v:shape id="Star: 5 Points 8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6E62710">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407497F" wp14:editId="453D8B28">
                      <wp:extent cx="285750" cy="232064"/>
                      <wp:effectExtent l="38100" t="19050" r="38100" b="34925"/>
                      <wp:docPr id="84" name="Star: 5 Points 8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F8881B3">
                    <v:shape id="Star: 5 Points 8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7F71FD2D">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3545048" wp14:editId="78850927">
                      <wp:extent cx="285750" cy="232064"/>
                      <wp:effectExtent l="38100" t="19050" r="38100" b="34925"/>
                      <wp:docPr id="85" name="Star: 5 Points 8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5383045">
                    <v:shape id="Star: 5 Points 8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817F145">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606984A" wp14:editId="49791593">
                      <wp:extent cx="285750" cy="232064"/>
                      <wp:effectExtent l="38100" t="19050" r="38100" b="34925"/>
                      <wp:docPr id="86" name="Star: 5 Points 8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00FD252">
                    <v:shape id="Star: 5 Points 8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F21BC16">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438D7D9" wp14:editId="22BD0BC4">
                      <wp:extent cx="285750" cy="232064"/>
                      <wp:effectExtent l="38100" t="19050" r="38100" b="34925"/>
                      <wp:docPr id="87" name="Star: 5 Points 8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F996564">
                    <v:shape id="Star: 5 Points 8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6D013E07">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0EA2C6DD" w14:textId="77777777">
        <w:trPr>
          <w:trHeight w:val="369"/>
        </w:trPr>
        <w:tc>
          <w:tcPr>
            <w:tcW w:w="3096" w:type="dxa"/>
          </w:tcPr>
          <w:p w:rsidR="007F4E6E" w:rsidP="383CC63F" w:rsidRDefault="64E42EF4" w14:paraId="47E80AC8" w14:textId="77777777">
            <w:pPr>
              <w:jc w:val="both"/>
            </w:pPr>
            <w:r>
              <w:t>Kit</w:t>
            </w:r>
          </w:p>
        </w:tc>
        <w:tc>
          <w:tcPr>
            <w:tcW w:w="3792" w:type="dxa"/>
          </w:tcPr>
          <w:p w:rsidR="007F4E6E" w:rsidP="383CC63F" w:rsidRDefault="007F4E6E" w14:paraId="2BF26F40" w14:textId="77777777">
            <w:pPr>
              <w:jc w:val="both"/>
            </w:pPr>
            <w:r>
              <w:rPr>
                <w:noProof/>
              </w:rPr>
              <mc:AlternateContent>
                <mc:Choice Requires="wps">
                  <w:drawing>
                    <wp:inline distT="0" distB="0" distL="0" distR="0" wp14:anchorId="5A0AE989" wp14:editId="651066CE">
                      <wp:extent cx="285750" cy="232064"/>
                      <wp:effectExtent l="38100" t="19050" r="38100" b="34925"/>
                      <wp:docPr id="88" name="Star: 5 Points 8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749F658">
                    <v:shape id="Star: 5 Points 8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75CF747">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53FDDD1" wp14:editId="07B47EF2">
                      <wp:extent cx="285750" cy="232064"/>
                      <wp:effectExtent l="38100" t="19050" r="38100" b="34925"/>
                      <wp:docPr id="89" name="Star: 5 Points 8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77386C2">
                    <v:shape id="Star: 5 Points 8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6922C00">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CEBC2A8" wp14:editId="4144CE8B">
                      <wp:extent cx="285750" cy="232064"/>
                      <wp:effectExtent l="38100" t="19050" r="38100" b="34925"/>
                      <wp:docPr id="90" name="Star: 5 Points 9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FF06028">
                    <v:shape id="Star: 5 Points 9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6AF0A1B6">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E4EBBA6" wp14:editId="3276B23A">
                      <wp:extent cx="285750" cy="232064"/>
                      <wp:effectExtent l="38100" t="19050" r="38100" b="34925"/>
                      <wp:docPr id="91" name="Star: 5 Points 9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6C64274">
                    <v:shape id="Star: 5 Points 9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D550AFE">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3063952" wp14:editId="70D1CC7D">
                      <wp:extent cx="285750" cy="232064"/>
                      <wp:effectExtent l="38100" t="19050" r="38100" b="34925"/>
                      <wp:docPr id="92" name="Star: 5 Points 9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90B77E1">
                    <v:shape id="Star: 5 Points 9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6931BB1E">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75899F8C" w14:textId="77777777">
        <w:trPr>
          <w:trHeight w:val="369"/>
        </w:trPr>
        <w:tc>
          <w:tcPr>
            <w:tcW w:w="3096" w:type="dxa"/>
          </w:tcPr>
          <w:p w:rsidR="007F4E6E" w:rsidP="383CC63F" w:rsidRDefault="64E42EF4" w14:paraId="15B3D33F" w14:textId="77777777">
            <w:pPr>
              <w:jc w:val="both"/>
            </w:pPr>
            <w:r>
              <w:t>Impact</w:t>
            </w:r>
          </w:p>
        </w:tc>
        <w:tc>
          <w:tcPr>
            <w:tcW w:w="3792" w:type="dxa"/>
          </w:tcPr>
          <w:p w:rsidR="007F4E6E" w:rsidP="383CC63F" w:rsidRDefault="007F4E6E" w14:paraId="2EBBCBE3" w14:textId="77777777">
            <w:pPr>
              <w:jc w:val="both"/>
            </w:pPr>
            <w:r>
              <w:rPr>
                <w:noProof/>
              </w:rPr>
              <mc:AlternateContent>
                <mc:Choice Requires="wps">
                  <w:drawing>
                    <wp:inline distT="0" distB="0" distL="0" distR="0" wp14:anchorId="3B9EBF1D" wp14:editId="0EA02A46">
                      <wp:extent cx="285750" cy="232064"/>
                      <wp:effectExtent l="38100" t="19050" r="38100" b="34925"/>
                      <wp:docPr id="93" name="Star: 5 Points 9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DF8FB67">
                    <v:shape id="Star: 5 Points 9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75D4B44">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DEC7DE5" wp14:editId="7C5ACF5B">
                      <wp:extent cx="285750" cy="232064"/>
                      <wp:effectExtent l="38100" t="19050" r="38100" b="34925"/>
                      <wp:docPr id="94" name="Star: 5 Points 9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2235CE2">
                    <v:shape id="Star: 5 Points 9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7DAC081">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86F674A" wp14:editId="74766057">
                      <wp:extent cx="285750" cy="232064"/>
                      <wp:effectExtent l="38100" t="19050" r="38100" b="34925"/>
                      <wp:docPr id="95" name="Star: 5 Points 9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153ACB6">
                    <v:shape id="Star: 5 Points 9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94332B5">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4DE7DD4" wp14:editId="318272AF">
                      <wp:extent cx="285750" cy="232064"/>
                      <wp:effectExtent l="38100" t="19050" r="38100" b="34925"/>
                      <wp:docPr id="96" name="Star: 5 Points 9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A2AF1EF">
                    <v:shape id="Star: 5 Points 9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F233B26">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6B575D8" wp14:editId="42D1C9AC">
                      <wp:extent cx="285750" cy="232064"/>
                      <wp:effectExtent l="38100" t="19050" r="38100" b="34925"/>
                      <wp:docPr id="97" name="Star: 5 Points 9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E2998D7">
                    <v:shape id="Star: 5 Points 9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0C76806">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56FDA435" w14:textId="77777777">
        <w:trPr>
          <w:trHeight w:val="354"/>
        </w:trPr>
        <w:tc>
          <w:tcPr>
            <w:tcW w:w="3096" w:type="dxa"/>
          </w:tcPr>
          <w:p w:rsidR="007F4E6E" w:rsidP="383CC63F" w:rsidRDefault="64E42EF4" w14:paraId="3BBAC721" w14:textId="77777777">
            <w:pPr>
              <w:jc w:val="both"/>
            </w:pPr>
            <w:r>
              <w:t xml:space="preserve">Difficulty </w:t>
            </w:r>
          </w:p>
        </w:tc>
        <w:tc>
          <w:tcPr>
            <w:tcW w:w="3792" w:type="dxa"/>
          </w:tcPr>
          <w:p w:rsidR="007F4E6E" w:rsidP="383CC63F" w:rsidRDefault="007F4E6E" w14:paraId="07760DD7" w14:textId="77777777">
            <w:pPr>
              <w:jc w:val="both"/>
            </w:pPr>
            <w:r>
              <w:rPr>
                <w:noProof/>
              </w:rPr>
              <mc:AlternateContent>
                <mc:Choice Requires="wps">
                  <w:drawing>
                    <wp:inline distT="0" distB="0" distL="0" distR="0" wp14:anchorId="0890134A" wp14:editId="0532AFD1">
                      <wp:extent cx="285750" cy="232064"/>
                      <wp:effectExtent l="38100" t="19050" r="38100" b="34925"/>
                      <wp:docPr id="98" name="Star: 5 Points 9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840A122">
                    <v:shape id="Star: 5 Points 9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3DFB2A3">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CA201F6" wp14:editId="15158ABD">
                      <wp:extent cx="285750" cy="232064"/>
                      <wp:effectExtent l="38100" t="19050" r="38100" b="34925"/>
                      <wp:docPr id="99" name="Star: 5 Points 9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0E3D15B">
                    <v:shape id="Star: 5 Points 9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F71FD4B">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F35E9D8" wp14:editId="048FA0B9">
                      <wp:extent cx="285750" cy="232064"/>
                      <wp:effectExtent l="38100" t="19050" r="38100" b="34925"/>
                      <wp:docPr id="100" name="Star: 5 Points 10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236090B">
                    <v:shape id="Star: 5 Points 10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9757B50">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62371E4" wp14:editId="18D4FB57">
                      <wp:extent cx="285750" cy="232064"/>
                      <wp:effectExtent l="38100" t="19050" r="38100" b="34925"/>
                      <wp:docPr id="101" name="Star: 5 Points 10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42A9B7D">
                    <v:shape id="Star: 5 Points 10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61010F65">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DBB0555" wp14:editId="4AC867B8">
                      <wp:extent cx="285750" cy="232064"/>
                      <wp:effectExtent l="38100" t="19050" r="38100" b="34925"/>
                      <wp:docPr id="102" name="Star: 5 Points 10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E7D5F17">
                    <v:shape id="Star: 5 Points 10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59F1CC8A">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bl>
    <w:p w:rsidRPr="001A7776" w:rsidR="007F4E6E" w:rsidP="383CC63F" w:rsidRDefault="007F4E6E" w14:paraId="20E3EE27" w14:textId="77777777">
      <w:pPr>
        <w:jc w:val="both"/>
      </w:pPr>
    </w:p>
    <w:p w:rsidRPr="001A7776" w:rsidR="00ED0709" w:rsidP="383CC63F" w:rsidRDefault="00ED0709" w14:paraId="6FC8A3AA" w14:textId="77777777">
      <w:pPr>
        <w:jc w:val="both"/>
        <w:rPr>
          <w:b/>
          <w:bCs/>
        </w:rPr>
      </w:pPr>
      <w:r w:rsidRPr="383CC63F">
        <w:rPr>
          <w:b/>
          <w:bCs/>
        </w:rPr>
        <w:t xml:space="preserve">KAY/O </w:t>
      </w:r>
    </w:p>
    <w:p w:rsidRPr="001A7776" w:rsidR="000B429B" w:rsidP="383CC63F" w:rsidRDefault="005151E1" w14:paraId="3D2EA06F" w14:textId="2FBE8FEF">
      <w:pPr>
        <w:jc w:val="both"/>
      </w:pPr>
      <w:r>
        <w:t xml:space="preserve">If you are getting destroyed by an opponent’s ability, </w:t>
      </w:r>
      <w:r w:rsidR="00ED0709">
        <w:t xml:space="preserve">KAY/O </w:t>
      </w:r>
      <w:r w:rsidR="000B429B">
        <w:t xml:space="preserve">can help. This agent is a suppressor, meaning he </w:t>
      </w:r>
      <w:r w:rsidR="5619A3C0">
        <w:t>can</w:t>
      </w:r>
      <w:r w:rsidR="000B429B">
        <w:t xml:space="preserve"> stop other agents </w:t>
      </w:r>
      <w:r w:rsidR="58C1A043">
        <w:t xml:space="preserve">from </w:t>
      </w:r>
      <w:r w:rsidR="000B429B">
        <w:t xml:space="preserve">using their abilities. </w:t>
      </w:r>
    </w:p>
    <w:p w:rsidR="00ED0709" w:rsidP="383CC63F" w:rsidRDefault="000B429B" w14:paraId="7F3BAB90" w14:textId="1A75AB85">
      <w:pPr>
        <w:jc w:val="both"/>
      </w:pPr>
      <w:r>
        <w:t xml:space="preserve">He is also able to suppress death, to some degree. His teammates can bring him back into the game for a limited time after </w:t>
      </w:r>
      <w:r w:rsidR="438E0026">
        <w:t>being</w:t>
      </w:r>
      <w:r>
        <w:t xml:space="preserve"> killed. </w:t>
      </w:r>
      <w:r w:rsidR="00ED0709">
        <w:t xml:space="preserve"> </w:t>
      </w:r>
    </w:p>
    <w:tbl>
      <w:tblPr>
        <w:tblStyle w:val="TableGrid"/>
        <w:tblW w:w="0" w:type="auto"/>
        <w:tblLook w:val="04A0" w:firstRow="1" w:lastRow="0" w:firstColumn="1" w:lastColumn="0" w:noHBand="0" w:noVBand="1"/>
      </w:tblPr>
      <w:tblGrid>
        <w:gridCol w:w="3096"/>
        <w:gridCol w:w="3792"/>
      </w:tblGrid>
      <w:tr w:rsidR="007F4E6E" w:rsidTr="383CC63F" w14:paraId="7C1F1A6C" w14:textId="77777777">
        <w:trPr>
          <w:trHeight w:val="369"/>
        </w:trPr>
        <w:tc>
          <w:tcPr>
            <w:tcW w:w="3096" w:type="dxa"/>
          </w:tcPr>
          <w:p w:rsidRPr="007F4E6E" w:rsidR="007F4E6E" w:rsidP="383CC63F" w:rsidRDefault="64E42EF4" w14:paraId="79C70231" w14:textId="77777777">
            <w:pPr>
              <w:jc w:val="both"/>
              <w:rPr>
                <w:b/>
                <w:bCs/>
              </w:rPr>
            </w:pPr>
            <w:r w:rsidRPr="383CC63F">
              <w:rPr>
                <w:b/>
                <w:bCs/>
              </w:rPr>
              <w:t xml:space="preserve">Parameter </w:t>
            </w:r>
          </w:p>
        </w:tc>
        <w:tc>
          <w:tcPr>
            <w:tcW w:w="3792" w:type="dxa"/>
          </w:tcPr>
          <w:p w:rsidRPr="007F4E6E" w:rsidR="007F4E6E" w:rsidP="383CC63F" w:rsidRDefault="64E42EF4" w14:paraId="62AC03EA" w14:textId="77777777">
            <w:pPr>
              <w:jc w:val="both"/>
              <w:rPr>
                <w:b/>
                <w:bCs/>
              </w:rPr>
            </w:pPr>
            <w:r w:rsidRPr="383CC63F">
              <w:rPr>
                <w:b/>
                <w:bCs/>
              </w:rPr>
              <w:t>Rating</w:t>
            </w:r>
          </w:p>
        </w:tc>
      </w:tr>
      <w:tr w:rsidR="007F4E6E" w:rsidTr="383CC63F" w14:paraId="67E14F16" w14:textId="77777777">
        <w:trPr>
          <w:trHeight w:val="471"/>
        </w:trPr>
        <w:tc>
          <w:tcPr>
            <w:tcW w:w="3096" w:type="dxa"/>
          </w:tcPr>
          <w:p w:rsidR="007F4E6E" w:rsidP="383CC63F" w:rsidRDefault="64E42EF4" w14:paraId="50458916" w14:textId="77777777">
            <w:pPr>
              <w:jc w:val="both"/>
            </w:pPr>
            <w:r>
              <w:t>Ability</w:t>
            </w:r>
          </w:p>
        </w:tc>
        <w:tc>
          <w:tcPr>
            <w:tcW w:w="3792" w:type="dxa"/>
          </w:tcPr>
          <w:p w:rsidR="007F4E6E" w:rsidP="383CC63F" w:rsidRDefault="007F4E6E" w14:paraId="16A8E18B" w14:textId="77777777">
            <w:pPr>
              <w:jc w:val="both"/>
            </w:pPr>
            <w:r>
              <w:rPr>
                <w:noProof/>
              </w:rPr>
              <mc:AlternateContent>
                <mc:Choice Requires="wps">
                  <w:drawing>
                    <wp:inline distT="0" distB="0" distL="0" distR="0" wp14:anchorId="6EDF5817" wp14:editId="648270D8">
                      <wp:extent cx="285750" cy="232064"/>
                      <wp:effectExtent l="38100" t="19050" r="38100" b="34925"/>
                      <wp:docPr id="103" name="Star: 5 Points 10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22643C1">
                    <v:shape id="Star: 5 Points 10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142942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71187A9" wp14:editId="138B5D2E">
                      <wp:extent cx="285750" cy="232064"/>
                      <wp:effectExtent l="38100" t="19050" r="38100" b="34925"/>
                      <wp:docPr id="104" name="Star: 5 Points 10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F7C8FCD">
                    <v:shape id="Star: 5 Points 10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08208C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DD010EA" wp14:editId="0724382A">
                      <wp:extent cx="285750" cy="232064"/>
                      <wp:effectExtent l="38100" t="19050" r="38100" b="34925"/>
                      <wp:docPr id="105" name="Star: 5 Points 10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608669D">
                    <v:shape id="Star: 5 Points 10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E6496A7">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BFF6E32" wp14:editId="51334310">
                      <wp:extent cx="285750" cy="232064"/>
                      <wp:effectExtent l="38100" t="19050" r="38100" b="34925"/>
                      <wp:docPr id="106" name="Star: 5 Points 10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EE0456B">
                    <v:shape id="Star: 5 Points 10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3D79C753">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6A0A0EB" wp14:editId="4B4A249F">
                      <wp:extent cx="285750" cy="232064"/>
                      <wp:effectExtent l="38100" t="19050" r="38100" b="34925"/>
                      <wp:docPr id="107" name="Star: 5 Points 10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55ECA1B">
                    <v:shape id="Star: 5 Points 10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120A9200">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1DEF67D7" w14:textId="77777777">
        <w:trPr>
          <w:trHeight w:val="369"/>
        </w:trPr>
        <w:tc>
          <w:tcPr>
            <w:tcW w:w="3096" w:type="dxa"/>
          </w:tcPr>
          <w:p w:rsidR="007F4E6E" w:rsidP="383CC63F" w:rsidRDefault="64E42EF4" w14:paraId="49A3E4AB" w14:textId="77777777">
            <w:pPr>
              <w:jc w:val="both"/>
            </w:pPr>
            <w:r>
              <w:t>Kit</w:t>
            </w:r>
          </w:p>
        </w:tc>
        <w:tc>
          <w:tcPr>
            <w:tcW w:w="3792" w:type="dxa"/>
          </w:tcPr>
          <w:p w:rsidR="007F4E6E" w:rsidP="383CC63F" w:rsidRDefault="007F4E6E" w14:paraId="2F88609E" w14:textId="77777777">
            <w:pPr>
              <w:jc w:val="both"/>
            </w:pPr>
            <w:r>
              <w:rPr>
                <w:noProof/>
              </w:rPr>
              <mc:AlternateContent>
                <mc:Choice Requires="wps">
                  <w:drawing>
                    <wp:inline distT="0" distB="0" distL="0" distR="0" wp14:anchorId="766BCC03" wp14:editId="63CE9482">
                      <wp:extent cx="285750" cy="232064"/>
                      <wp:effectExtent l="38100" t="19050" r="38100" b="34925"/>
                      <wp:docPr id="108" name="Star: 5 Points 10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1AA7008">
                    <v:shape id="Star: 5 Points 10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6814D9C0">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27FBFAB" wp14:editId="5AB16DCF">
                      <wp:extent cx="285750" cy="232064"/>
                      <wp:effectExtent l="38100" t="19050" r="38100" b="34925"/>
                      <wp:docPr id="109" name="Star: 5 Points 10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8B32D1C">
                    <v:shape id="Star: 5 Points 10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06EE431">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10DAD9C" wp14:editId="1C53ECD5">
                      <wp:extent cx="285750" cy="232064"/>
                      <wp:effectExtent l="38100" t="19050" r="38100" b="34925"/>
                      <wp:docPr id="110" name="Star: 5 Points 11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ECAD741">
                    <v:shape id="Star: 5 Points 11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4A1C001">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18D3D1F" wp14:editId="6F005BAD">
                      <wp:extent cx="285750" cy="232064"/>
                      <wp:effectExtent l="38100" t="19050" r="38100" b="34925"/>
                      <wp:docPr id="111" name="Star: 5 Points 11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1D79A74">
                    <v:shape id="Star: 5 Points 11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2574869C">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D38FC53" wp14:editId="0E34FFE1">
                      <wp:extent cx="285750" cy="232064"/>
                      <wp:effectExtent l="38100" t="19050" r="38100" b="34925"/>
                      <wp:docPr id="112" name="Star: 5 Points 11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8E96A4F">
                    <v:shape id="Star: 5 Points 11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1B5C8BC0">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022B696B" w14:textId="77777777">
        <w:trPr>
          <w:trHeight w:val="369"/>
        </w:trPr>
        <w:tc>
          <w:tcPr>
            <w:tcW w:w="3096" w:type="dxa"/>
          </w:tcPr>
          <w:p w:rsidR="007F4E6E" w:rsidP="383CC63F" w:rsidRDefault="64E42EF4" w14:paraId="046F5FCD" w14:textId="77777777">
            <w:pPr>
              <w:jc w:val="both"/>
            </w:pPr>
            <w:r>
              <w:t>Impact</w:t>
            </w:r>
          </w:p>
        </w:tc>
        <w:tc>
          <w:tcPr>
            <w:tcW w:w="3792" w:type="dxa"/>
          </w:tcPr>
          <w:p w:rsidR="007F4E6E" w:rsidP="383CC63F" w:rsidRDefault="007F4E6E" w14:paraId="3FBAF3E5" w14:textId="77777777">
            <w:pPr>
              <w:jc w:val="both"/>
            </w:pPr>
            <w:r>
              <w:rPr>
                <w:noProof/>
              </w:rPr>
              <mc:AlternateContent>
                <mc:Choice Requires="wps">
                  <w:drawing>
                    <wp:inline distT="0" distB="0" distL="0" distR="0" wp14:anchorId="22491ACE" wp14:editId="081ABEC5">
                      <wp:extent cx="285750" cy="232064"/>
                      <wp:effectExtent l="38100" t="19050" r="38100" b="34925"/>
                      <wp:docPr id="113" name="Star: 5 Points 11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60D2C7E">
                    <v:shape id="Star: 5 Points 11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AAD59DC">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CEDCEB0" wp14:editId="139CF975">
                      <wp:extent cx="285750" cy="232064"/>
                      <wp:effectExtent l="38100" t="19050" r="38100" b="34925"/>
                      <wp:docPr id="114" name="Star: 5 Points 11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185A1B7">
                    <v:shape id="Star: 5 Points 11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484371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69E6097" wp14:editId="3C368BC6">
                      <wp:extent cx="285750" cy="232064"/>
                      <wp:effectExtent l="38100" t="19050" r="38100" b="34925"/>
                      <wp:docPr id="115" name="Star: 5 Points 11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95D70A6">
                    <v:shape id="Star: 5 Points 11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06B985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CB33590" wp14:editId="56B01586">
                      <wp:extent cx="285750" cy="232064"/>
                      <wp:effectExtent l="38100" t="19050" r="38100" b="34925"/>
                      <wp:docPr id="116" name="Star: 5 Points 11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DDB8CA3">
                    <v:shape id="Star: 5 Points 11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AF32FD5">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910EB0D" wp14:editId="59161D66">
                      <wp:extent cx="285750" cy="232064"/>
                      <wp:effectExtent l="38100" t="19050" r="38100" b="34925"/>
                      <wp:docPr id="117" name="Star: 5 Points 11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C74EB1A">
                    <v:shape id="Star: 5 Points 11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0A560385">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336CC571" w14:textId="77777777">
        <w:trPr>
          <w:trHeight w:val="354"/>
        </w:trPr>
        <w:tc>
          <w:tcPr>
            <w:tcW w:w="3096" w:type="dxa"/>
          </w:tcPr>
          <w:p w:rsidR="007F4E6E" w:rsidP="383CC63F" w:rsidRDefault="64E42EF4" w14:paraId="5677DD73" w14:textId="77777777">
            <w:pPr>
              <w:jc w:val="both"/>
            </w:pPr>
            <w:r>
              <w:t xml:space="preserve">Difficulty </w:t>
            </w:r>
          </w:p>
        </w:tc>
        <w:tc>
          <w:tcPr>
            <w:tcW w:w="3792" w:type="dxa"/>
          </w:tcPr>
          <w:p w:rsidR="007F4E6E" w:rsidP="383CC63F" w:rsidRDefault="007F4E6E" w14:paraId="4F776BBB" w14:textId="77777777">
            <w:pPr>
              <w:jc w:val="both"/>
            </w:pPr>
            <w:r>
              <w:rPr>
                <w:noProof/>
              </w:rPr>
              <mc:AlternateContent>
                <mc:Choice Requires="wps">
                  <w:drawing>
                    <wp:inline distT="0" distB="0" distL="0" distR="0" wp14:anchorId="4072BD6D" wp14:editId="34841C11">
                      <wp:extent cx="285750" cy="232064"/>
                      <wp:effectExtent l="38100" t="19050" r="38100" b="34925"/>
                      <wp:docPr id="118" name="Star: 5 Points 11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B4D4052">
                    <v:shape id="Star: 5 Points 11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7764163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DFD5F18" wp14:editId="7C3FBEB5">
                      <wp:extent cx="285750" cy="232064"/>
                      <wp:effectExtent l="38100" t="19050" r="38100" b="34925"/>
                      <wp:docPr id="119" name="Star: 5 Points 11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97AD26F">
                    <v:shape id="Star: 5 Points 11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052A8A2">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740A400" wp14:editId="7B300514">
                      <wp:extent cx="285750" cy="232064"/>
                      <wp:effectExtent l="38100" t="19050" r="38100" b="34925"/>
                      <wp:docPr id="120" name="Star: 5 Points 12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E5D417E">
                    <v:shape id="Star: 5 Points 12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DFE4A05">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DA085C0" wp14:editId="42380233">
                      <wp:extent cx="285750" cy="232064"/>
                      <wp:effectExtent l="38100" t="19050" r="38100" b="34925"/>
                      <wp:docPr id="121" name="Star: 5 Points 12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6D9994F">
                    <v:shape id="Star: 5 Points 12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7C9C8414">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9B92448" wp14:editId="4EB1E27B">
                      <wp:extent cx="285750" cy="232064"/>
                      <wp:effectExtent l="38100" t="19050" r="38100" b="34925"/>
                      <wp:docPr id="122" name="Star: 5 Points 12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7421BBB">
                    <v:shape id="Star: 5 Points 12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001D275C">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bl>
    <w:p w:rsidRPr="001A7776" w:rsidR="007F4E6E" w:rsidP="383CC63F" w:rsidRDefault="007F4E6E" w14:paraId="7C08D457" w14:textId="77777777">
      <w:pPr>
        <w:jc w:val="both"/>
      </w:pPr>
    </w:p>
    <w:p w:rsidRPr="001A7776" w:rsidR="00ED0709" w:rsidP="383CC63F" w:rsidRDefault="00ED0709" w14:paraId="2F31A86D" w14:textId="77777777">
      <w:pPr>
        <w:jc w:val="both"/>
        <w:rPr>
          <w:b/>
          <w:bCs/>
        </w:rPr>
      </w:pPr>
      <w:r w:rsidRPr="383CC63F">
        <w:rPr>
          <w:b/>
          <w:bCs/>
        </w:rPr>
        <w:t xml:space="preserve">Killjoy </w:t>
      </w:r>
    </w:p>
    <w:p w:rsidR="00ED0709" w:rsidP="383CC63F" w:rsidRDefault="00ED0709" w14:paraId="1F1733D8" w14:textId="7A791392">
      <w:pPr>
        <w:jc w:val="both"/>
      </w:pPr>
      <w:r>
        <w:t xml:space="preserve">Killjoy is a </w:t>
      </w:r>
      <w:r w:rsidR="000B429B">
        <w:t xml:space="preserve">millennial menace. The </w:t>
      </w:r>
      <w:r>
        <w:t xml:space="preserve">German </w:t>
      </w:r>
      <w:r w:rsidR="000B429B">
        <w:t xml:space="preserve">has </w:t>
      </w:r>
      <w:r w:rsidR="1BA8CB43">
        <w:t xml:space="preserve">many </w:t>
      </w:r>
      <w:r w:rsidR="000B429B">
        <w:t xml:space="preserve">unique abilities, but disarming her opponents is one of the most useful. She is an expert at gathering intelligence and </w:t>
      </w:r>
      <w:r w:rsidR="001E5016">
        <w:t>building innovative technology, all of which she puts to use with great effect</w:t>
      </w:r>
      <w:r>
        <w:t>.</w:t>
      </w:r>
    </w:p>
    <w:tbl>
      <w:tblPr>
        <w:tblStyle w:val="TableGrid"/>
        <w:tblW w:w="0" w:type="auto"/>
        <w:tblLook w:val="04A0" w:firstRow="1" w:lastRow="0" w:firstColumn="1" w:lastColumn="0" w:noHBand="0" w:noVBand="1"/>
      </w:tblPr>
      <w:tblGrid>
        <w:gridCol w:w="3096"/>
        <w:gridCol w:w="3792"/>
      </w:tblGrid>
      <w:tr w:rsidR="007F4E6E" w:rsidTr="383CC63F" w14:paraId="71146EC4" w14:textId="77777777">
        <w:trPr>
          <w:trHeight w:val="369"/>
        </w:trPr>
        <w:tc>
          <w:tcPr>
            <w:tcW w:w="3096" w:type="dxa"/>
          </w:tcPr>
          <w:p w:rsidRPr="007F4E6E" w:rsidR="007F4E6E" w:rsidP="383CC63F" w:rsidRDefault="64E42EF4" w14:paraId="7D248254" w14:textId="77777777">
            <w:pPr>
              <w:jc w:val="both"/>
              <w:rPr>
                <w:b/>
                <w:bCs/>
              </w:rPr>
            </w:pPr>
            <w:r w:rsidRPr="383CC63F">
              <w:rPr>
                <w:b/>
                <w:bCs/>
              </w:rPr>
              <w:t xml:space="preserve">Parameter </w:t>
            </w:r>
          </w:p>
        </w:tc>
        <w:tc>
          <w:tcPr>
            <w:tcW w:w="3792" w:type="dxa"/>
          </w:tcPr>
          <w:p w:rsidRPr="007F4E6E" w:rsidR="007F4E6E" w:rsidP="383CC63F" w:rsidRDefault="64E42EF4" w14:paraId="7CA8C181" w14:textId="77777777">
            <w:pPr>
              <w:jc w:val="both"/>
              <w:rPr>
                <w:b/>
                <w:bCs/>
              </w:rPr>
            </w:pPr>
            <w:r w:rsidRPr="383CC63F">
              <w:rPr>
                <w:b/>
                <w:bCs/>
              </w:rPr>
              <w:t>Rating</w:t>
            </w:r>
          </w:p>
        </w:tc>
      </w:tr>
      <w:tr w:rsidR="007F4E6E" w:rsidTr="383CC63F" w14:paraId="31DF3EC6" w14:textId="77777777">
        <w:trPr>
          <w:trHeight w:val="471"/>
        </w:trPr>
        <w:tc>
          <w:tcPr>
            <w:tcW w:w="3096" w:type="dxa"/>
          </w:tcPr>
          <w:p w:rsidR="007F4E6E" w:rsidP="383CC63F" w:rsidRDefault="64E42EF4" w14:paraId="37EA4D9D" w14:textId="77777777">
            <w:pPr>
              <w:jc w:val="both"/>
            </w:pPr>
            <w:r>
              <w:t>Ability</w:t>
            </w:r>
          </w:p>
        </w:tc>
        <w:tc>
          <w:tcPr>
            <w:tcW w:w="3792" w:type="dxa"/>
          </w:tcPr>
          <w:p w:rsidR="007F4E6E" w:rsidP="383CC63F" w:rsidRDefault="007F4E6E" w14:paraId="32B055FB" w14:textId="77777777">
            <w:pPr>
              <w:jc w:val="both"/>
            </w:pPr>
            <w:r>
              <w:rPr>
                <w:noProof/>
              </w:rPr>
              <mc:AlternateContent>
                <mc:Choice Requires="wps">
                  <w:drawing>
                    <wp:inline distT="0" distB="0" distL="0" distR="0" wp14:anchorId="1AD8A0E1" wp14:editId="7C7650D7">
                      <wp:extent cx="285750" cy="232064"/>
                      <wp:effectExtent l="38100" t="19050" r="38100" b="34925"/>
                      <wp:docPr id="123" name="Star: 5 Points 12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9C4999D">
                    <v:shape id="Star: 5 Points 12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E12CF6D">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3DB0E31" wp14:editId="00E8C265">
                      <wp:extent cx="285750" cy="232064"/>
                      <wp:effectExtent l="38100" t="19050" r="38100" b="34925"/>
                      <wp:docPr id="124" name="Star: 5 Points 12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445452E">
                    <v:shape id="Star: 5 Points 12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2CB97DE">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33A8E91" wp14:editId="23795619">
                      <wp:extent cx="285750" cy="232064"/>
                      <wp:effectExtent l="38100" t="19050" r="38100" b="34925"/>
                      <wp:docPr id="125" name="Star: 5 Points 12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6BA3820">
                    <v:shape id="Star: 5 Points 12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F358922">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1DED471" wp14:editId="4C88B763">
                      <wp:extent cx="285750" cy="232064"/>
                      <wp:effectExtent l="38100" t="19050" r="38100" b="34925"/>
                      <wp:docPr id="126" name="Star: 5 Points 12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4C60C95">
                    <v:shape id="Star: 5 Points 12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120035EA">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3F01D9E" wp14:editId="1DAD0946">
                      <wp:extent cx="285750" cy="232064"/>
                      <wp:effectExtent l="38100" t="19050" r="38100" b="34925"/>
                      <wp:docPr id="127" name="Star: 5 Points 12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289490C">
                    <v:shape id="Star: 5 Points 12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0357E5A0">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49CB0F63" w14:textId="77777777">
        <w:trPr>
          <w:trHeight w:val="369"/>
        </w:trPr>
        <w:tc>
          <w:tcPr>
            <w:tcW w:w="3096" w:type="dxa"/>
          </w:tcPr>
          <w:p w:rsidR="007F4E6E" w:rsidP="383CC63F" w:rsidRDefault="64E42EF4" w14:paraId="5C77FB6F" w14:textId="77777777">
            <w:pPr>
              <w:jc w:val="both"/>
            </w:pPr>
            <w:r>
              <w:t>Kit</w:t>
            </w:r>
          </w:p>
        </w:tc>
        <w:tc>
          <w:tcPr>
            <w:tcW w:w="3792" w:type="dxa"/>
          </w:tcPr>
          <w:p w:rsidR="007F4E6E" w:rsidP="383CC63F" w:rsidRDefault="007F4E6E" w14:paraId="01F5B26F" w14:textId="77777777">
            <w:pPr>
              <w:jc w:val="both"/>
            </w:pPr>
            <w:r>
              <w:rPr>
                <w:noProof/>
              </w:rPr>
              <mc:AlternateContent>
                <mc:Choice Requires="wps">
                  <w:drawing>
                    <wp:inline distT="0" distB="0" distL="0" distR="0" wp14:anchorId="124971DD" wp14:editId="62083221">
                      <wp:extent cx="285750" cy="232064"/>
                      <wp:effectExtent l="38100" t="19050" r="38100" b="34925"/>
                      <wp:docPr id="128" name="Star: 5 Points 12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C31D2B5">
                    <v:shape id="Star: 5 Points 12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D4BB5DC">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ACC11F0" wp14:editId="69FBC238">
                      <wp:extent cx="285750" cy="232064"/>
                      <wp:effectExtent l="38100" t="19050" r="38100" b="34925"/>
                      <wp:docPr id="129" name="Star: 5 Points 12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D026F45">
                    <v:shape id="Star: 5 Points 12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9AD191E">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7D07B2E" wp14:editId="6F780243">
                      <wp:extent cx="285750" cy="232064"/>
                      <wp:effectExtent l="38100" t="19050" r="38100" b="34925"/>
                      <wp:docPr id="130" name="Star: 5 Points 13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7720E42">
                    <v:shape id="Star: 5 Points 13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708F947">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FF6636E" wp14:editId="3A51617B">
                      <wp:extent cx="285750" cy="232064"/>
                      <wp:effectExtent l="38100" t="19050" r="38100" b="34925"/>
                      <wp:docPr id="131" name="Star: 5 Points 13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D4CA561">
                    <v:shape id="Star: 5 Points 13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332FF760">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F158273" wp14:editId="573A5CA7">
                      <wp:extent cx="285750" cy="232064"/>
                      <wp:effectExtent l="38100" t="19050" r="38100" b="34925"/>
                      <wp:docPr id="132" name="Star: 5 Points 13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5D196D3">
                    <v:shape id="Star: 5 Points 13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715CD30B">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02670515" w14:textId="77777777">
        <w:trPr>
          <w:trHeight w:val="369"/>
        </w:trPr>
        <w:tc>
          <w:tcPr>
            <w:tcW w:w="3096" w:type="dxa"/>
          </w:tcPr>
          <w:p w:rsidR="007F4E6E" w:rsidP="383CC63F" w:rsidRDefault="64E42EF4" w14:paraId="0E1A1240" w14:textId="77777777">
            <w:pPr>
              <w:jc w:val="both"/>
            </w:pPr>
            <w:r>
              <w:t>Impact</w:t>
            </w:r>
          </w:p>
        </w:tc>
        <w:tc>
          <w:tcPr>
            <w:tcW w:w="3792" w:type="dxa"/>
          </w:tcPr>
          <w:p w:rsidR="007F4E6E" w:rsidP="383CC63F" w:rsidRDefault="007F4E6E" w14:paraId="193ADE18" w14:textId="77777777">
            <w:pPr>
              <w:jc w:val="both"/>
            </w:pPr>
            <w:r>
              <w:rPr>
                <w:noProof/>
              </w:rPr>
              <mc:AlternateContent>
                <mc:Choice Requires="wps">
                  <w:drawing>
                    <wp:inline distT="0" distB="0" distL="0" distR="0" wp14:anchorId="75015B91" wp14:editId="7A56BE2C">
                      <wp:extent cx="285750" cy="232064"/>
                      <wp:effectExtent l="38100" t="19050" r="38100" b="34925"/>
                      <wp:docPr id="133" name="Star: 5 Points 13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0DD8852">
                    <v:shape id="Star: 5 Points 13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20CA090">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D9CBD0A" wp14:editId="35F7F42E">
                      <wp:extent cx="285750" cy="232064"/>
                      <wp:effectExtent l="38100" t="19050" r="38100" b="34925"/>
                      <wp:docPr id="134" name="Star: 5 Points 13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742BC37">
                    <v:shape id="Star: 5 Points 13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70E6EDB">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FFB95E4" wp14:editId="6CCAAA66">
                      <wp:extent cx="285750" cy="232064"/>
                      <wp:effectExtent l="38100" t="19050" r="38100" b="34925"/>
                      <wp:docPr id="135" name="Star: 5 Points 13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0BF7336">
                    <v:shape id="Star: 5 Points 13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8B45173">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892D75C" wp14:editId="245C9A86">
                      <wp:extent cx="285750" cy="232064"/>
                      <wp:effectExtent l="38100" t="19050" r="38100" b="34925"/>
                      <wp:docPr id="136" name="Star: 5 Points 13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7263928">
                    <v:shape id="Star: 5 Points 13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1AAB1561">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FA0D6B5" wp14:editId="285990EF">
                      <wp:extent cx="285750" cy="232064"/>
                      <wp:effectExtent l="38100" t="19050" r="38100" b="34925"/>
                      <wp:docPr id="137" name="Star: 5 Points 13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D8BD4A4">
                    <v:shape id="Star: 5 Points 13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5B936C35">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05BC10AE" w14:textId="77777777">
        <w:trPr>
          <w:trHeight w:val="354"/>
        </w:trPr>
        <w:tc>
          <w:tcPr>
            <w:tcW w:w="3096" w:type="dxa"/>
          </w:tcPr>
          <w:p w:rsidR="007F4E6E" w:rsidP="383CC63F" w:rsidRDefault="64E42EF4" w14:paraId="453A993F" w14:textId="77777777">
            <w:pPr>
              <w:jc w:val="both"/>
            </w:pPr>
            <w:r>
              <w:t xml:space="preserve">Difficulty </w:t>
            </w:r>
          </w:p>
        </w:tc>
        <w:tc>
          <w:tcPr>
            <w:tcW w:w="3792" w:type="dxa"/>
          </w:tcPr>
          <w:p w:rsidR="007F4E6E" w:rsidP="383CC63F" w:rsidRDefault="007F4E6E" w14:paraId="7415DC94" w14:textId="77777777">
            <w:pPr>
              <w:jc w:val="both"/>
            </w:pPr>
            <w:r>
              <w:rPr>
                <w:noProof/>
              </w:rPr>
              <mc:AlternateContent>
                <mc:Choice Requires="wps">
                  <w:drawing>
                    <wp:inline distT="0" distB="0" distL="0" distR="0" wp14:anchorId="0F19D6A0" wp14:editId="045F5C8F">
                      <wp:extent cx="285750" cy="232064"/>
                      <wp:effectExtent l="38100" t="19050" r="38100" b="34925"/>
                      <wp:docPr id="138" name="Star: 5 Points 13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C8D9861">
                    <v:shape id="Star: 5 Points 13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31A7B33">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3D2E8F2" wp14:editId="596E973D">
                      <wp:extent cx="285750" cy="232064"/>
                      <wp:effectExtent l="38100" t="19050" r="38100" b="34925"/>
                      <wp:docPr id="139" name="Star: 5 Points 13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9801B16">
                    <v:shape id="Star: 5 Points 13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5B474F3">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E6FB101" wp14:editId="6DE62663">
                      <wp:extent cx="285750" cy="232064"/>
                      <wp:effectExtent l="38100" t="19050" r="38100" b="34925"/>
                      <wp:docPr id="140" name="Star: 5 Points 14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657EADA">
                    <v:shape id="Star: 5 Points 14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08D885CB">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15B988E" wp14:editId="21F84B57">
                      <wp:extent cx="285750" cy="232064"/>
                      <wp:effectExtent l="38100" t="19050" r="38100" b="34925"/>
                      <wp:docPr id="141" name="Star: 5 Points 14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AB10837">
                    <v:shape id="Star: 5 Points 14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73DC7A04">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D6F1495" wp14:editId="39757903">
                      <wp:extent cx="285750" cy="232064"/>
                      <wp:effectExtent l="38100" t="19050" r="38100" b="34925"/>
                      <wp:docPr id="142" name="Star: 5 Points 14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DEEF55C">
                    <v:shape id="Star: 5 Points 14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2AEEB41C">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bl>
    <w:p w:rsidRPr="001A7776" w:rsidR="007F4E6E" w:rsidP="383CC63F" w:rsidRDefault="007F4E6E" w14:paraId="54708ED6" w14:textId="77777777">
      <w:pPr>
        <w:jc w:val="both"/>
      </w:pPr>
    </w:p>
    <w:p w:rsidRPr="001A7776" w:rsidR="00ED0709" w:rsidP="383CC63F" w:rsidRDefault="00ED0709" w14:paraId="582C9B91" w14:textId="77777777">
      <w:pPr>
        <w:jc w:val="both"/>
        <w:rPr>
          <w:b/>
          <w:bCs/>
        </w:rPr>
      </w:pPr>
      <w:r w:rsidRPr="383CC63F">
        <w:rPr>
          <w:b/>
          <w:bCs/>
        </w:rPr>
        <w:t xml:space="preserve">Omen </w:t>
      </w:r>
    </w:p>
    <w:p w:rsidRPr="001A7776" w:rsidR="00324041" w:rsidP="383CC63F" w:rsidRDefault="001E5016" w14:paraId="17E8A50B" w14:textId="79E7F056">
      <w:pPr>
        <w:jc w:val="both"/>
      </w:pPr>
      <w:r w:rsidR="77D3F1B3">
        <w:rPr/>
        <w:t xml:space="preserve">How can you not like </w:t>
      </w:r>
      <w:del w:author="Terry Deal" w:date="2022-01-31T11:59:06.022Z" w:id="1094381229">
        <w:r w:rsidDel="77D3F1B3">
          <w:delText>Omen.</w:delText>
        </w:r>
      </w:del>
      <w:ins w:author="Terry Deal" w:date="2022-01-31T11:59:06.023Z" w:id="1719770151">
        <w:r w:rsidR="242E8C9E">
          <w:t>Omen?</w:t>
        </w:r>
      </w:ins>
      <w:r w:rsidR="77D3F1B3">
        <w:rPr/>
        <w:t xml:space="preserve"> The name and look make this agent one of the most individual in the game. Omen’s abilities are easy to get to grips with and rather effective </w:t>
      </w:r>
      <w:r w:rsidR="77D3F1B3">
        <w:rPr/>
        <w:t>on</w:t>
      </w:r>
      <w:r w:rsidR="77D3F1B3">
        <w:rPr/>
        <w:t xml:space="preserve"> beginners. </w:t>
      </w:r>
    </w:p>
    <w:p w:rsidR="00ED0709" w:rsidP="383CC63F" w:rsidRDefault="001E5016" w14:paraId="4258E90F" w14:textId="59710ADC">
      <w:pPr>
        <w:jc w:val="both"/>
      </w:pPr>
      <w:r>
        <w:t>But soon, certain attacks will become predictable and eas</w:t>
      </w:r>
      <w:r w:rsidR="61616A80">
        <w:t>y</w:t>
      </w:r>
      <w:r>
        <w:t xml:space="preserve"> to guard against. So,</w:t>
      </w:r>
      <w:r w:rsidR="00324041">
        <w:t xml:space="preserve"> get</w:t>
      </w:r>
      <w:r>
        <w:t xml:space="preserve"> creative</w:t>
      </w:r>
      <w:r w:rsidR="00324041">
        <w:t xml:space="preserve"> once you’ve mastered the basics</w:t>
      </w:r>
      <w:r w:rsidR="00ED0709">
        <w:t xml:space="preserve">. </w:t>
      </w:r>
    </w:p>
    <w:tbl>
      <w:tblPr>
        <w:tblStyle w:val="TableGrid"/>
        <w:tblW w:w="0" w:type="auto"/>
        <w:tblLook w:val="04A0" w:firstRow="1" w:lastRow="0" w:firstColumn="1" w:lastColumn="0" w:noHBand="0" w:noVBand="1"/>
      </w:tblPr>
      <w:tblGrid>
        <w:gridCol w:w="3096"/>
        <w:gridCol w:w="3792"/>
      </w:tblGrid>
      <w:tr w:rsidR="007F4E6E" w:rsidTr="383CC63F" w14:paraId="52E528E1" w14:textId="77777777">
        <w:trPr>
          <w:trHeight w:val="369"/>
        </w:trPr>
        <w:tc>
          <w:tcPr>
            <w:tcW w:w="3096" w:type="dxa"/>
          </w:tcPr>
          <w:p w:rsidRPr="007F4E6E" w:rsidR="007F4E6E" w:rsidP="383CC63F" w:rsidRDefault="64E42EF4" w14:paraId="7BEFA880" w14:textId="77777777">
            <w:pPr>
              <w:jc w:val="both"/>
              <w:rPr>
                <w:b/>
                <w:bCs/>
              </w:rPr>
            </w:pPr>
            <w:r w:rsidRPr="383CC63F">
              <w:rPr>
                <w:b/>
                <w:bCs/>
              </w:rPr>
              <w:t xml:space="preserve">Parameter </w:t>
            </w:r>
          </w:p>
        </w:tc>
        <w:tc>
          <w:tcPr>
            <w:tcW w:w="3792" w:type="dxa"/>
          </w:tcPr>
          <w:p w:rsidRPr="007F4E6E" w:rsidR="007F4E6E" w:rsidP="383CC63F" w:rsidRDefault="64E42EF4" w14:paraId="342036DA" w14:textId="77777777">
            <w:pPr>
              <w:jc w:val="both"/>
              <w:rPr>
                <w:b/>
                <w:bCs/>
              </w:rPr>
            </w:pPr>
            <w:r w:rsidRPr="383CC63F">
              <w:rPr>
                <w:b/>
                <w:bCs/>
              </w:rPr>
              <w:t>Rating</w:t>
            </w:r>
          </w:p>
        </w:tc>
      </w:tr>
      <w:tr w:rsidR="007F4E6E" w:rsidTr="383CC63F" w14:paraId="45B16297" w14:textId="77777777">
        <w:trPr>
          <w:trHeight w:val="471"/>
        </w:trPr>
        <w:tc>
          <w:tcPr>
            <w:tcW w:w="3096" w:type="dxa"/>
          </w:tcPr>
          <w:p w:rsidR="007F4E6E" w:rsidP="383CC63F" w:rsidRDefault="64E42EF4" w14:paraId="3C5E17DB" w14:textId="77777777">
            <w:pPr>
              <w:jc w:val="both"/>
            </w:pPr>
            <w:r>
              <w:t>Ability</w:t>
            </w:r>
          </w:p>
        </w:tc>
        <w:tc>
          <w:tcPr>
            <w:tcW w:w="3792" w:type="dxa"/>
          </w:tcPr>
          <w:p w:rsidR="007F4E6E" w:rsidP="383CC63F" w:rsidRDefault="007F4E6E" w14:paraId="00C5F76B" w14:textId="77777777">
            <w:pPr>
              <w:jc w:val="both"/>
            </w:pPr>
            <w:r>
              <w:rPr>
                <w:noProof/>
              </w:rPr>
              <mc:AlternateContent>
                <mc:Choice Requires="wps">
                  <w:drawing>
                    <wp:inline distT="0" distB="0" distL="0" distR="0" wp14:anchorId="0784C1DC" wp14:editId="65316CD2">
                      <wp:extent cx="285750" cy="232064"/>
                      <wp:effectExtent l="38100" t="19050" r="38100" b="34925"/>
                      <wp:docPr id="143" name="Star: 5 Points 14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E96C93B">
                    <v:shape id="Star: 5 Points 14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A660449">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CD04B94" wp14:editId="6BA64852">
                      <wp:extent cx="285750" cy="232064"/>
                      <wp:effectExtent l="38100" t="19050" r="38100" b="34925"/>
                      <wp:docPr id="144" name="Star: 5 Points 14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8A8AF81">
                    <v:shape id="Star: 5 Points 14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099D7DE">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46FE9E4" wp14:editId="64C16E03">
                      <wp:extent cx="285750" cy="232064"/>
                      <wp:effectExtent l="38100" t="19050" r="38100" b="34925"/>
                      <wp:docPr id="145" name="Star: 5 Points 14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E18C5B3">
                    <v:shape id="Star: 5 Points 14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E7F75FB">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31E2BAF" wp14:editId="490F2313">
                      <wp:extent cx="285750" cy="232064"/>
                      <wp:effectExtent l="38100" t="19050" r="38100" b="34925"/>
                      <wp:docPr id="146" name="Star: 5 Points 14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DDCD824">
                    <v:shape id="Star: 5 Points 14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B5C018E">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7DF0103" wp14:editId="742685C6">
                      <wp:extent cx="285750" cy="232064"/>
                      <wp:effectExtent l="38100" t="19050" r="38100" b="34925"/>
                      <wp:docPr id="147" name="Star: 5 Points 14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2FE4B62">
                    <v:shape id="Star: 5 Points 14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120C1AA4">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52621C62" w14:textId="77777777">
        <w:trPr>
          <w:trHeight w:val="369"/>
        </w:trPr>
        <w:tc>
          <w:tcPr>
            <w:tcW w:w="3096" w:type="dxa"/>
          </w:tcPr>
          <w:p w:rsidR="007F4E6E" w:rsidP="383CC63F" w:rsidRDefault="64E42EF4" w14:paraId="412026D4" w14:textId="77777777">
            <w:pPr>
              <w:jc w:val="both"/>
            </w:pPr>
            <w:r>
              <w:t>Kit</w:t>
            </w:r>
          </w:p>
        </w:tc>
        <w:tc>
          <w:tcPr>
            <w:tcW w:w="3792" w:type="dxa"/>
          </w:tcPr>
          <w:p w:rsidR="007F4E6E" w:rsidP="383CC63F" w:rsidRDefault="007F4E6E" w14:paraId="097E6E82" w14:textId="77777777">
            <w:pPr>
              <w:jc w:val="both"/>
            </w:pPr>
            <w:r>
              <w:rPr>
                <w:noProof/>
              </w:rPr>
              <mc:AlternateContent>
                <mc:Choice Requires="wps">
                  <w:drawing>
                    <wp:inline distT="0" distB="0" distL="0" distR="0" wp14:anchorId="7467B793" wp14:editId="46881B5A">
                      <wp:extent cx="285750" cy="232064"/>
                      <wp:effectExtent l="38100" t="19050" r="38100" b="34925"/>
                      <wp:docPr id="148" name="Star: 5 Points 14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C7359B0">
                    <v:shape id="Star: 5 Points 14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FD8E8CD">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BAA97E3" wp14:editId="145CC898">
                      <wp:extent cx="285750" cy="232064"/>
                      <wp:effectExtent l="38100" t="19050" r="38100" b="34925"/>
                      <wp:docPr id="149" name="Star: 5 Points 14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8C5EC3B">
                    <v:shape id="Star: 5 Points 14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7E8CB0A2">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F5A06BA" wp14:editId="34289805">
                      <wp:extent cx="285750" cy="232064"/>
                      <wp:effectExtent l="38100" t="19050" r="38100" b="34925"/>
                      <wp:docPr id="150" name="Star: 5 Points 15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3782013">
                    <v:shape id="Star: 5 Points 15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C2E931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6152F4D" wp14:editId="35C48A38">
                      <wp:extent cx="285750" cy="232064"/>
                      <wp:effectExtent l="38100" t="19050" r="38100" b="34925"/>
                      <wp:docPr id="151" name="Star: 5 Points 15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DB606D5">
                    <v:shape id="Star: 5 Points 15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6DA4E27A">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FF759BD" wp14:editId="5F3A87DE">
                      <wp:extent cx="285750" cy="232064"/>
                      <wp:effectExtent l="38100" t="19050" r="38100" b="34925"/>
                      <wp:docPr id="152" name="Star: 5 Points 15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2DC5885">
                    <v:shape id="Star: 5 Points 15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2D0D9BE2">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6109CC9B" w14:textId="77777777">
        <w:trPr>
          <w:trHeight w:val="369"/>
        </w:trPr>
        <w:tc>
          <w:tcPr>
            <w:tcW w:w="3096" w:type="dxa"/>
          </w:tcPr>
          <w:p w:rsidR="007F4E6E" w:rsidP="383CC63F" w:rsidRDefault="64E42EF4" w14:paraId="18E7CD6C" w14:textId="77777777">
            <w:pPr>
              <w:jc w:val="both"/>
            </w:pPr>
            <w:r>
              <w:t>Impact</w:t>
            </w:r>
          </w:p>
        </w:tc>
        <w:tc>
          <w:tcPr>
            <w:tcW w:w="3792" w:type="dxa"/>
          </w:tcPr>
          <w:p w:rsidR="007F4E6E" w:rsidP="383CC63F" w:rsidRDefault="007F4E6E" w14:paraId="0FC05857" w14:textId="77777777">
            <w:pPr>
              <w:jc w:val="both"/>
            </w:pPr>
            <w:r>
              <w:rPr>
                <w:noProof/>
              </w:rPr>
              <mc:AlternateContent>
                <mc:Choice Requires="wps">
                  <w:drawing>
                    <wp:inline distT="0" distB="0" distL="0" distR="0" wp14:anchorId="637B322D" wp14:editId="6E8E2502">
                      <wp:extent cx="285750" cy="232064"/>
                      <wp:effectExtent l="38100" t="19050" r="38100" b="34925"/>
                      <wp:docPr id="153" name="Star: 5 Points 15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EC5CEB3">
                    <v:shape id="Star: 5 Points 15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7B4807EE">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C546456" wp14:editId="3F704548">
                      <wp:extent cx="285750" cy="232064"/>
                      <wp:effectExtent l="38100" t="19050" r="38100" b="34925"/>
                      <wp:docPr id="154" name="Star: 5 Points 15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2868FDC">
                    <v:shape id="Star: 5 Points 15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E951EB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C940F8E" wp14:editId="5E2EAB58">
                      <wp:extent cx="285750" cy="232064"/>
                      <wp:effectExtent l="38100" t="19050" r="38100" b="34925"/>
                      <wp:docPr id="155" name="Star: 5 Points 15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B5C6FBC">
                    <v:shape id="Star: 5 Points 15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1AFE47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3E7B75E" wp14:editId="4B7282BD">
                      <wp:extent cx="285750" cy="232064"/>
                      <wp:effectExtent l="38100" t="19050" r="38100" b="34925"/>
                      <wp:docPr id="156" name="Star: 5 Points 15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CE87FC1">
                    <v:shape id="Star: 5 Points 15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5EDC5227">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30E7497" wp14:editId="5C9B75DB">
                      <wp:extent cx="285750" cy="232064"/>
                      <wp:effectExtent l="38100" t="19050" r="38100" b="34925"/>
                      <wp:docPr id="157" name="Star: 5 Points 15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4B8C579">
                    <v:shape id="Star: 5 Points 15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7F4C602C">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18BF8CAF" w14:textId="77777777">
        <w:trPr>
          <w:trHeight w:val="354"/>
        </w:trPr>
        <w:tc>
          <w:tcPr>
            <w:tcW w:w="3096" w:type="dxa"/>
          </w:tcPr>
          <w:p w:rsidR="007F4E6E" w:rsidP="383CC63F" w:rsidRDefault="64E42EF4" w14:paraId="4FFB4FB1" w14:textId="77777777">
            <w:pPr>
              <w:jc w:val="both"/>
            </w:pPr>
            <w:r>
              <w:t xml:space="preserve">Difficulty </w:t>
            </w:r>
          </w:p>
        </w:tc>
        <w:tc>
          <w:tcPr>
            <w:tcW w:w="3792" w:type="dxa"/>
          </w:tcPr>
          <w:p w:rsidR="007F4E6E" w:rsidP="383CC63F" w:rsidRDefault="007F4E6E" w14:paraId="772D1D07" w14:textId="77777777">
            <w:pPr>
              <w:jc w:val="both"/>
            </w:pPr>
            <w:r>
              <w:rPr>
                <w:noProof/>
              </w:rPr>
              <mc:AlternateContent>
                <mc:Choice Requires="wps">
                  <w:drawing>
                    <wp:inline distT="0" distB="0" distL="0" distR="0" wp14:anchorId="53054AD2" wp14:editId="511EADBA">
                      <wp:extent cx="285750" cy="232064"/>
                      <wp:effectExtent l="38100" t="19050" r="38100" b="34925"/>
                      <wp:docPr id="158" name="Star: 5 Points 15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DE0FE92">
                    <v:shape id="Star: 5 Points 15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62F807A">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BE41EDD" wp14:editId="20FB98DB">
                      <wp:extent cx="285750" cy="232064"/>
                      <wp:effectExtent l="38100" t="19050" r="38100" b="34925"/>
                      <wp:docPr id="159" name="Star: 5 Points 15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8C257AC">
                    <v:shape id="Star: 5 Points 15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85B90F8">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3C45608" wp14:editId="5E2559BB">
                      <wp:extent cx="285750" cy="232064"/>
                      <wp:effectExtent l="38100" t="19050" r="38100" b="34925"/>
                      <wp:docPr id="160" name="Star: 5 Points 16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1425A07">
                    <v:shape id="Star: 5 Points 16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5AACBC77">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9F03931" wp14:editId="6FCEF9F8">
                      <wp:extent cx="285750" cy="232064"/>
                      <wp:effectExtent l="38100" t="19050" r="38100" b="34925"/>
                      <wp:docPr id="161" name="Star: 5 Points 16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C56FC5F">
                    <v:shape id="Star: 5 Points 16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00EE9D41">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25891E2" wp14:editId="4AE16F6E">
                      <wp:extent cx="285750" cy="232064"/>
                      <wp:effectExtent l="38100" t="19050" r="38100" b="34925"/>
                      <wp:docPr id="162" name="Star: 5 Points 16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92CF765">
                    <v:shape id="Star: 5 Points 16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75D553D5">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bl>
    <w:p w:rsidRPr="001A7776" w:rsidR="007F4E6E" w:rsidP="383CC63F" w:rsidRDefault="007F4E6E" w14:paraId="06120252" w14:textId="77777777">
      <w:pPr>
        <w:jc w:val="both"/>
      </w:pPr>
    </w:p>
    <w:p w:rsidRPr="001A7776" w:rsidR="00ED0709" w:rsidP="383CC63F" w:rsidRDefault="00ED0709" w14:paraId="67F1C70E" w14:textId="77777777">
      <w:pPr>
        <w:jc w:val="both"/>
        <w:rPr>
          <w:b/>
          <w:bCs/>
        </w:rPr>
      </w:pPr>
      <w:r w:rsidRPr="383CC63F">
        <w:rPr>
          <w:b/>
          <w:bCs/>
        </w:rPr>
        <w:t xml:space="preserve">Phoenix </w:t>
      </w:r>
    </w:p>
    <w:p w:rsidR="00324041" w:rsidP="383CC63F" w:rsidRDefault="00324041" w14:paraId="238E94D6" w14:textId="06900032">
      <w:pPr>
        <w:jc w:val="both"/>
      </w:pPr>
      <w:r>
        <w:t>If you’re looking to turn on the heat, Phoenix is the agent for you. He is able to control fire, put up walls, and attack without getting injured</w:t>
      </w:r>
      <w:r w:rsidR="00ED0709">
        <w:t>.</w:t>
      </w:r>
      <w:r>
        <w:t xml:space="preserve"> How? His special ability give</w:t>
      </w:r>
      <w:r w:rsidR="7410FB8A">
        <w:t>s</w:t>
      </w:r>
      <w:r>
        <w:t xml:space="preserve"> him the option to teleport back to the start of his special ability with full health. </w:t>
      </w:r>
    </w:p>
    <w:tbl>
      <w:tblPr>
        <w:tblStyle w:val="TableGrid"/>
        <w:tblW w:w="0" w:type="auto"/>
        <w:tblLook w:val="04A0" w:firstRow="1" w:lastRow="0" w:firstColumn="1" w:lastColumn="0" w:noHBand="0" w:noVBand="1"/>
      </w:tblPr>
      <w:tblGrid>
        <w:gridCol w:w="3096"/>
        <w:gridCol w:w="3792"/>
      </w:tblGrid>
      <w:tr w:rsidR="007F4E6E" w:rsidTr="383CC63F" w14:paraId="2182D264" w14:textId="77777777">
        <w:trPr>
          <w:trHeight w:val="369"/>
        </w:trPr>
        <w:tc>
          <w:tcPr>
            <w:tcW w:w="3096" w:type="dxa"/>
          </w:tcPr>
          <w:p w:rsidRPr="007F4E6E" w:rsidR="007F4E6E" w:rsidP="383CC63F" w:rsidRDefault="64E42EF4" w14:paraId="1E15C296" w14:textId="77777777">
            <w:pPr>
              <w:jc w:val="both"/>
              <w:rPr>
                <w:b/>
                <w:bCs/>
              </w:rPr>
            </w:pPr>
            <w:r w:rsidRPr="383CC63F">
              <w:rPr>
                <w:b/>
                <w:bCs/>
              </w:rPr>
              <w:t xml:space="preserve">Parameter </w:t>
            </w:r>
          </w:p>
        </w:tc>
        <w:tc>
          <w:tcPr>
            <w:tcW w:w="3792" w:type="dxa"/>
          </w:tcPr>
          <w:p w:rsidRPr="007F4E6E" w:rsidR="007F4E6E" w:rsidP="383CC63F" w:rsidRDefault="64E42EF4" w14:paraId="43D6C650" w14:textId="77777777">
            <w:pPr>
              <w:jc w:val="both"/>
              <w:rPr>
                <w:b/>
                <w:bCs/>
              </w:rPr>
            </w:pPr>
            <w:r w:rsidRPr="383CC63F">
              <w:rPr>
                <w:b/>
                <w:bCs/>
              </w:rPr>
              <w:t>Rating</w:t>
            </w:r>
          </w:p>
        </w:tc>
      </w:tr>
      <w:tr w:rsidR="007F4E6E" w:rsidTr="383CC63F" w14:paraId="179CF09D" w14:textId="77777777">
        <w:trPr>
          <w:trHeight w:val="471"/>
        </w:trPr>
        <w:tc>
          <w:tcPr>
            <w:tcW w:w="3096" w:type="dxa"/>
          </w:tcPr>
          <w:p w:rsidR="007F4E6E" w:rsidP="383CC63F" w:rsidRDefault="64E42EF4" w14:paraId="32CE0C50" w14:textId="77777777">
            <w:pPr>
              <w:jc w:val="both"/>
            </w:pPr>
            <w:r>
              <w:t>Ability</w:t>
            </w:r>
          </w:p>
        </w:tc>
        <w:tc>
          <w:tcPr>
            <w:tcW w:w="3792" w:type="dxa"/>
          </w:tcPr>
          <w:p w:rsidR="007F4E6E" w:rsidP="383CC63F" w:rsidRDefault="007F4E6E" w14:paraId="25BB2591" w14:textId="77777777">
            <w:pPr>
              <w:jc w:val="both"/>
            </w:pPr>
            <w:r>
              <w:rPr>
                <w:noProof/>
              </w:rPr>
              <mc:AlternateContent>
                <mc:Choice Requires="wps">
                  <w:drawing>
                    <wp:inline distT="0" distB="0" distL="0" distR="0" wp14:anchorId="06169D01" wp14:editId="2193DEBF">
                      <wp:extent cx="285750" cy="232064"/>
                      <wp:effectExtent l="38100" t="19050" r="38100" b="34925"/>
                      <wp:docPr id="163" name="Star: 5 Points 16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4A800C2">
                    <v:shape id="Star: 5 Points 16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7AC6A43C">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472FB5E" wp14:editId="46CED746">
                      <wp:extent cx="285750" cy="232064"/>
                      <wp:effectExtent l="38100" t="19050" r="38100" b="34925"/>
                      <wp:docPr id="164" name="Star: 5 Points 16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1411ED9">
                    <v:shape id="Star: 5 Points 16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387518A">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FD3FF22" wp14:editId="40D50287">
                      <wp:extent cx="285750" cy="232064"/>
                      <wp:effectExtent l="38100" t="19050" r="38100" b="34925"/>
                      <wp:docPr id="165" name="Star: 5 Points 16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17E31DF">
                    <v:shape id="Star: 5 Points 16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542F939">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6A98A9E" wp14:editId="0CF55D44">
                      <wp:extent cx="285750" cy="232064"/>
                      <wp:effectExtent l="38100" t="19050" r="38100" b="34925"/>
                      <wp:docPr id="166" name="Star: 5 Points 16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C0603A0">
                    <v:shape id="Star: 5 Points 16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2C5AC754">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0F108FD" wp14:editId="39F28BAE">
                      <wp:extent cx="285750" cy="232064"/>
                      <wp:effectExtent l="38100" t="19050" r="38100" b="34925"/>
                      <wp:docPr id="167" name="Star: 5 Points 16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80BE1FD">
                    <v:shape id="Star: 5 Points 16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67EE0496">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1C2E0EC2" w14:textId="77777777">
        <w:trPr>
          <w:trHeight w:val="369"/>
        </w:trPr>
        <w:tc>
          <w:tcPr>
            <w:tcW w:w="3096" w:type="dxa"/>
          </w:tcPr>
          <w:p w:rsidR="007F4E6E" w:rsidP="383CC63F" w:rsidRDefault="64E42EF4" w14:paraId="7AC76EB4" w14:textId="77777777">
            <w:pPr>
              <w:jc w:val="both"/>
            </w:pPr>
            <w:r>
              <w:t>Kit</w:t>
            </w:r>
          </w:p>
        </w:tc>
        <w:tc>
          <w:tcPr>
            <w:tcW w:w="3792" w:type="dxa"/>
          </w:tcPr>
          <w:p w:rsidR="007F4E6E" w:rsidP="383CC63F" w:rsidRDefault="007F4E6E" w14:paraId="4FEEEE05" w14:textId="77777777">
            <w:pPr>
              <w:jc w:val="both"/>
            </w:pPr>
            <w:r>
              <w:rPr>
                <w:noProof/>
              </w:rPr>
              <mc:AlternateContent>
                <mc:Choice Requires="wps">
                  <w:drawing>
                    <wp:inline distT="0" distB="0" distL="0" distR="0" wp14:anchorId="28E56DC7" wp14:editId="205E2A13">
                      <wp:extent cx="285750" cy="232064"/>
                      <wp:effectExtent l="38100" t="19050" r="38100" b="34925"/>
                      <wp:docPr id="168" name="Star: 5 Points 16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ECA7046">
                    <v:shape id="Star: 5 Points 16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6E2ED737">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B7A4BC8" wp14:editId="08065C89">
                      <wp:extent cx="285750" cy="232064"/>
                      <wp:effectExtent l="38100" t="19050" r="38100" b="34925"/>
                      <wp:docPr id="169" name="Star: 5 Points 16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0C62E81">
                    <v:shape id="Star: 5 Points 16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68AF9A23">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34A08D3" wp14:editId="5780ECB9">
                      <wp:extent cx="285750" cy="232064"/>
                      <wp:effectExtent l="38100" t="19050" r="38100" b="34925"/>
                      <wp:docPr id="170" name="Star: 5 Points 17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237377D">
                    <v:shape id="Star: 5 Points 17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45892DB">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4C165C0" wp14:editId="7718B9C0">
                      <wp:extent cx="285750" cy="232064"/>
                      <wp:effectExtent l="38100" t="19050" r="38100" b="34925"/>
                      <wp:docPr id="171" name="Star: 5 Points 17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04FB7FE">
                    <v:shape id="Star: 5 Points 17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601618AC">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9BAAF2F" wp14:editId="39DF8507">
                      <wp:extent cx="285750" cy="232064"/>
                      <wp:effectExtent l="38100" t="19050" r="38100" b="34925"/>
                      <wp:docPr id="172" name="Star: 5 Points 17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FE752B8">
                    <v:shape id="Star: 5 Points 17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244DEF28">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7F330772" w14:textId="77777777">
        <w:trPr>
          <w:trHeight w:val="369"/>
        </w:trPr>
        <w:tc>
          <w:tcPr>
            <w:tcW w:w="3096" w:type="dxa"/>
          </w:tcPr>
          <w:p w:rsidR="007F4E6E" w:rsidP="383CC63F" w:rsidRDefault="64E42EF4" w14:paraId="2DF8F342" w14:textId="77777777">
            <w:pPr>
              <w:jc w:val="both"/>
            </w:pPr>
            <w:r>
              <w:t>Impact</w:t>
            </w:r>
          </w:p>
        </w:tc>
        <w:tc>
          <w:tcPr>
            <w:tcW w:w="3792" w:type="dxa"/>
          </w:tcPr>
          <w:p w:rsidR="007F4E6E" w:rsidP="383CC63F" w:rsidRDefault="007F4E6E" w14:paraId="4298E918" w14:textId="77777777">
            <w:pPr>
              <w:jc w:val="both"/>
            </w:pPr>
            <w:r>
              <w:rPr>
                <w:noProof/>
              </w:rPr>
              <mc:AlternateContent>
                <mc:Choice Requires="wps">
                  <w:drawing>
                    <wp:inline distT="0" distB="0" distL="0" distR="0" wp14:anchorId="4EFF270C" wp14:editId="749A8B68">
                      <wp:extent cx="285750" cy="232064"/>
                      <wp:effectExtent l="38100" t="19050" r="38100" b="34925"/>
                      <wp:docPr id="173" name="Star: 5 Points 17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1CD253C">
                    <v:shape id="Star: 5 Points 17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4472c4 [32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" w14:anchorId="6F08B557">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C4236A8" wp14:editId="0995682B">
                      <wp:extent cx="285750" cy="232064"/>
                      <wp:effectExtent l="38100" t="19050" r="38100" b="34925"/>
                      <wp:docPr id="174" name="Star: 5 Points 17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322E795">
                    <v:shape id="Star: 5 Points 17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780C52DC">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6418D43" wp14:editId="67E2F9C8">
                      <wp:extent cx="285750" cy="232064"/>
                      <wp:effectExtent l="38100" t="19050" r="38100" b="34925"/>
                      <wp:docPr id="175" name="Star: 5 Points 17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3AC3947">
                    <v:shape id="Star: 5 Points 17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8A9A54E">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DFD6F25" wp14:editId="0E9DB536">
                      <wp:extent cx="285750" cy="232064"/>
                      <wp:effectExtent l="38100" t="19050" r="38100" b="34925"/>
                      <wp:docPr id="176" name="Star: 5 Points 17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8EAA3F2">
                    <v:shape id="Star: 5 Points 17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1BF598AB">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33D9921" wp14:editId="7D286FE2">
                      <wp:extent cx="285750" cy="232064"/>
                      <wp:effectExtent l="38100" t="19050" r="38100" b="34925"/>
                      <wp:docPr id="177" name="Star: 5 Points 17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8AB527F">
                    <v:shape id="Star: 5 Points 17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6549491D">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165CEDAC" w14:textId="77777777">
        <w:trPr>
          <w:trHeight w:val="354"/>
        </w:trPr>
        <w:tc>
          <w:tcPr>
            <w:tcW w:w="3096" w:type="dxa"/>
          </w:tcPr>
          <w:p w:rsidR="007F4E6E" w:rsidP="383CC63F" w:rsidRDefault="64E42EF4" w14:paraId="63B1966D" w14:textId="77777777">
            <w:pPr>
              <w:jc w:val="both"/>
            </w:pPr>
            <w:r>
              <w:t xml:space="preserve">Difficulty </w:t>
            </w:r>
          </w:p>
        </w:tc>
        <w:tc>
          <w:tcPr>
            <w:tcW w:w="3792" w:type="dxa"/>
          </w:tcPr>
          <w:p w:rsidR="007F4E6E" w:rsidP="383CC63F" w:rsidRDefault="007F4E6E" w14:paraId="2EE4B0BC" w14:textId="77777777">
            <w:pPr>
              <w:jc w:val="both"/>
            </w:pPr>
            <w:r>
              <w:rPr>
                <w:noProof/>
              </w:rPr>
              <mc:AlternateContent>
                <mc:Choice Requires="wps">
                  <w:drawing>
                    <wp:inline distT="0" distB="0" distL="0" distR="0" wp14:anchorId="13593CB2" wp14:editId="6E9D3715">
                      <wp:extent cx="285750" cy="232064"/>
                      <wp:effectExtent l="38100" t="19050" r="38100" b="34925"/>
                      <wp:docPr id="178" name="Star: 5 Points 17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11BEA1C">
                    <v:shape id="Star: 5 Points 17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3BCD3CC">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946985F" wp14:editId="2259EB1B">
                      <wp:extent cx="285750" cy="232064"/>
                      <wp:effectExtent l="38100" t="19050" r="38100" b="34925"/>
                      <wp:docPr id="179" name="Star: 5 Points 17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62C7F7A">
                    <v:shape id="Star: 5 Points 17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71FCE110">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28821AA" wp14:editId="59A176DD">
                      <wp:extent cx="285750" cy="232064"/>
                      <wp:effectExtent l="38100" t="19050" r="38100" b="34925"/>
                      <wp:docPr id="180" name="Star: 5 Points 18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8DD5FFC">
                    <v:shape id="Star: 5 Points 18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B289D89">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9D69340" wp14:editId="27DBB746">
                      <wp:extent cx="285750" cy="232064"/>
                      <wp:effectExtent l="38100" t="19050" r="38100" b="34925"/>
                      <wp:docPr id="181" name="Star: 5 Points 18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1C7C133">
                    <v:shape id="Star: 5 Points 18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00CA2451">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312B4AC" wp14:editId="6FAA05D2">
                      <wp:extent cx="285750" cy="232064"/>
                      <wp:effectExtent l="38100" t="19050" r="38100" b="34925"/>
                      <wp:docPr id="182" name="Star: 5 Points 18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615EF5B">
                    <v:shape id="Star: 5 Points 18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0DA04E8D">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bl>
    <w:p w:rsidRPr="001A7776" w:rsidR="007F4E6E" w:rsidP="383CC63F" w:rsidRDefault="007F4E6E" w14:paraId="5BA683A9" w14:textId="77777777">
      <w:pPr>
        <w:jc w:val="both"/>
      </w:pPr>
    </w:p>
    <w:p w:rsidRPr="001A7776" w:rsidR="00ED0709" w:rsidP="383CC63F" w:rsidRDefault="00ED0709" w14:paraId="3D83FC2F" w14:textId="77777777">
      <w:pPr>
        <w:jc w:val="both"/>
        <w:rPr>
          <w:b/>
          <w:bCs/>
        </w:rPr>
      </w:pPr>
      <w:r w:rsidRPr="383CC63F">
        <w:rPr>
          <w:b/>
          <w:bCs/>
        </w:rPr>
        <w:t xml:space="preserve">Raze </w:t>
      </w:r>
    </w:p>
    <w:p w:rsidRPr="001A7776" w:rsidR="00ED0709" w:rsidP="383CC63F" w:rsidRDefault="00AE72B2" w14:paraId="0B6E6AC6" w14:textId="5F517CA5">
      <w:pPr>
        <w:jc w:val="both"/>
      </w:pPr>
      <w:r>
        <w:t>This Brazilian is the right mix of everything. But this is the general description of duelists. She is an explosives specialist who can change the game</w:t>
      </w:r>
      <w:r w:rsidR="00ED0709">
        <w:t xml:space="preserve">. </w:t>
      </w:r>
      <w:r>
        <w:t xml:space="preserve">In fact, she is so explosive her ability had to be toned down in a recent patch. </w:t>
      </w:r>
    </w:p>
    <w:p w:rsidR="00AE72B2" w:rsidP="383CC63F" w:rsidRDefault="00AE72B2" w14:paraId="002AAF08" w14:textId="42A8FF51">
      <w:pPr>
        <w:jc w:val="both"/>
      </w:pPr>
      <w:r>
        <w:t>Pick Raze if you</w:t>
      </w:r>
      <w:r w:rsidR="56D386B6">
        <w:t xml:space="preserve"> </w:t>
      </w:r>
      <w:r>
        <w:t xml:space="preserve">are new to the game and need an easily controllable agent capable of inflicting a lot of damage. </w:t>
      </w:r>
    </w:p>
    <w:tbl>
      <w:tblPr>
        <w:tblStyle w:val="TableGrid"/>
        <w:tblW w:w="0" w:type="auto"/>
        <w:tblLook w:val="04A0" w:firstRow="1" w:lastRow="0" w:firstColumn="1" w:lastColumn="0" w:noHBand="0" w:noVBand="1"/>
      </w:tblPr>
      <w:tblGrid>
        <w:gridCol w:w="3096"/>
        <w:gridCol w:w="3792"/>
      </w:tblGrid>
      <w:tr w:rsidR="007F4E6E" w:rsidTr="383CC63F" w14:paraId="4AF4841F" w14:textId="77777777">
        <w:trPr>
          <w:trHeight w:val="369"/>
        </w:trPr>
        <w:tc>
          <w:tcPr>
            <w:tcW w:w="3096" w:type="dxa"/>
          </w:tcPr>
          <w:p w:rsidRPr="007F4E6E" w:rsidR="007F4E6E" w:rsidP="383CC63F" w:rsidRDefault="64E42EF4" w14:paraId="0E452D05" w14:textId="77777777">
            <w:pPr>
              <w:jc w:val="both"/>
              <w:rPr>
                <w:b/>
                <w:bCs/>
              </w:rPr>
            </w:pPr>
            <w:r w:rsidRPr="383CC63F">
              <w:rPr>
                <w:b/>
                <w:bCs/>
              </w:rPr>
              <w:t xml:space="preserve">Parameter </w:t>
            </w:r>
          </w:p>
        </w:tc>
        <w:tc>
          <w:tcPr>
            <w:tcW w:w="3792" w:type="dxa"/>
          </w:tcPr>
          <w:p w:rsidRPr="007F4E6E" w:rsidR="007F4E6E" w:rsidP="383CC63F" w:rsidRDefault="64E42EF4" w14:paraId="0EDCE2C6" w14:textId="77777777">
            <w:pPr>
              <w:jc w:val="both"/>
              <w:rPr>
                <w:b/>
                <w:bCs/>
              </w:rPr>
            </w:pPr>
            <w:r w:rsidRPr="383CC63F">
              <w:rPr>
                <w:b/>
                <w:bCs/>
              </w:rPr>
              <w:t>Rating</w:t>
            </w:r>
          </w:p>
        </w:tc>
      </w:tr>
      <w:tr w:rsidR="007F4E6E" w:rsidTr="383CC63F" w14:paraId="1425A7A1" w14:textId="77777777">
        <w:trPr>
          <w:trHeight w:val="471"/>
        </w:trPr>
        <w:tc>
          <w:tcPr>
            <w:tcW w:w="3096" w:type="dxa"/>
          </w:tcPr>
          <w:p w:rsidR="007F4E6E" w:rsidP="383CC63F" w:rsidRDefault="64E42EF4" w14:paraId="217D69F6" w14:textId="77777777">
            <w:pPr>
              <w:jc w:val="both"/>
            </w:pPr>
            <w:r>
              <w:t>Ability</w:t>
            </w:r>
          </w:p>
        </w:tc>
        <w:tc>
          <w:tcPr>
            <w:tcW w:w="3792" w:type="dxa"/>
          </w:tcPr>
          <w:p w:rsidR="007F4E6E" w:rsidP="383CC63F" w:rsidRDefault="007F4E6E" w14:paraId="6356CDE5" w14:textId="77777777">
            <w:pPr>
              <w:jc w:val="both"/>
            </w:pPr>
            <w:r>
              <w:rPr>
                <w:noProof/>
              </w:rPr>
              <mc:AlternateContent>
                <mc:Choice Requires="wps">
                  <w:drawing>
                    <wp:inline distT="0" distB="0" distL="0" distR="0" wp14:anchorId="512ABA5C" wp14:editId="220D5505">
                      <wp:extent cx="285750" cy="232064"/>
                      <wp:effectExtent l="38100" t="19050" r="38100" b="34925"/>
                      <wp:docPr id="183" name="Star: 5 Points 18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36BE679">
                    <v:shape id="Star: 5 Points 18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420E857">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213B12F" wp14:editId="1B8D880F">
                      <wp:extent cx="285750" cy="232064"/>
                      <wp:effectExtent l="38100" t="19050" r="38100" b="34925"/>
                      <wp:docPr id="184" name="Star: 5 Points 18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98A4F32">
                    <v:shape id="Star: 5 Points 18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1DED947">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3B47E19" wp14:editId="3EC18B64">
                      <wp:extent cx="285750" cy="232064"/>
                      <wp:effectExtent l="38100" t="19050" r="38100" b="34925"/>
                      <wp:docPr id="185" name="Star: 5 Points 18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9BC076D">
                    <v:shape id="Star: 5 Points 18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34773D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C519CCC" wp14:editId="1FA958D4">
                      <wp:extent cx="285750" cy="232064"/>
                      <wp:effectExtent l="38100" t="19050" r="38100" b="34925"/>
                      <wp:docPr id="186" name="Star: 5 Points 18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A704CDC">
                    <v:shape id="Star: 5 Points 18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3A06C32">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7FC8648" wp14:editId="3DB85DB0">
                      <wp:extent cx="285750" cy="232064"/>
                      <wp:effectExtent l="38100" t="19050" r="38100" b="34925"/>
                      <wp:docPr id="187" name="Star: 5 Points 18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70BC820">
                    <v:shape id="Star: 5 Points 18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5D48E847">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53F6B97D" w14:textId="77777777">
        <w:trPr>
          <w:trHeight w:val="369"/>
        </w:trPr>
        <w:tc>
          <w:tcPr>
            <w:tcW w:w="3096" w:type="dxa"/>
          </w:tcPr>
          <w:p w:rsidR="007F4E6E" w:rsidP="383CC63F" w:rsidRDefault="64E42EF4" w14:paraId="039C9260" w14:textId="77777777">
            <w:pPr>
              <w:jc w:val="both"/>
            </w:pPr>
            <w:r>
              <w:t>Kit</w:t>
            </w:r>
          </w:p>
        </w:tc>
        <w:tc>
          <w:tcPr>
            <w:tcW w:w="3792" w:type="dxa"/>
          </w:tcPr>
          <w:p w:rsidR="007F4E6E" w:rsidP="383CC63F" w:rsidRDefault="007F4E6E" w14:paraId="28A819E9" w14:textId="77777777">
            <w:pPr>
              <w:jc w:val="both"/>
            </w:pPr>
            <w:r>
              <w:rPr>
                <w:noProof/>
              </w:rPr>
              <mc:AlternateContent>
                <mc:Choice Requires="wps">
                  <w:drawing>
                    <wp:inline distT="0" distB="0" distL="0" distR="0" wp14:anchorId="64EEF823" wp14:editId="25287141">
                      <wp:extent cx="285750" cy="232064"/>
                      <wp:effectExtent l="38100" t="19050" r="38100" b="34925"/>
                      <wp:docPr id="188" name="Star: 5 Points 18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E56F875">
                    <v:shape id="Star: 5 Points 18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415C8B9">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4F4E9A5" wp14:editId="5A0C4E65">
                      <wp:extent cx="285750" cy="232064"/>
                      <wp:effectExtent l="38100" t="19050" r="38100" b="34925"/>
                      <wp:docPr id="189" name="Star: 5 Points 18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BE64C7B">
                    <v:shape id="Star: 5 Points 18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C6B204B">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8BC2DC3" wp14:editId="73C4A574">
                      <wp:extent cx="285750" cy="232064"/>
                      <wp:effectExtent l="38100" t="19050" r="38100" b="34925"/>
                      <wp:docPr id="190" name="Star: 5 Points 19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3D6F374">
                    <v:shape id="Star: 5 Points 19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ECE8A17">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94C67BE" wp14:editId="0334E5A7">
                      <wp:extent cx="285750" cy="232064"/>
                      <wp:effectExtent l="38100" t="19050" r="38100" b="34925"/>
                      <wp:docPr id="191" name="Star: 5 Points 19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26D73AE">
                    <v:shape id="Star: 5 Points 19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0E36BB78">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F5AF470" wp14:editId="7F602C13">
                      <wp:extent cx="285750" cy="232064"/>
                      <wp:effectExtent l="38100" t="19050" r="38100" b="34925"/>
                      <wp:docPr id="192" name="Star: 5 Points 19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FAAD611">
                    <v:shape id="Star: 5 Points 19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40097771">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64D29470" w14:textId="77777777">
        <w:trPr>
          <w:trHeight w:val="369"/>
        </w:trPr>
        <w:tc>
          <w:tcPr>
            <w:tcW w:w="3096" w:type="dxa"/>
          </w:tcPr>
          <w:p w:rsidR="007F4E6E" w:rsidP="383CC63F" w:rsidRDefault="64E42EF4" w14:paraId="3B36D2F1" w14:textId="77777777">
            <w:pPr>
              <w:jc w:val="both"/>
            </w:pPr>
            <w:r>
              <w:t>Impact</w:t>
            </w:r>
          </w:p>
        </w:tc>
        <w:tc>
          <w:tcPr>
            <w:tcW w:w="3792" w:type="dxa"/>
          </w:tcPr>
          <w:p w:rsidR="007F4E6E" w:rsidP="383CC63F" w:rsidRDefault="007F4E6E" w14:paraId="41473BEC" w14:textId="77777777">
            <w:pPr>
              <w:jc w:val="both"/>
            </w:pPr>
            <w:r>
              <w:rPr>
                <w:noProof/>
              </w:rPr>
              <mc:AlternateContent>
                <mc:Choice Requires="wps">
                  <w:drawing>
                    <wp:inline distT="0" distB="0" distL="0" distR="0" wp14:anchorId="2787DF5F" wp14:editId="2A96BC5A">
                      <wp:extent cx="285750" cy="232064"/>
                      <wp:effectExtent l="38100" t="19050" r="38100" b="34925"/>
                      <wp:docPr id="193" name="Star: 5 Points 19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3CB40B5">
                    <v:shape id="Star: 5 Points 19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6662FEA5">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1A37918" wp14:editId="49E32888">
                      <wp:extent cx="285750" cy="232064"/>
                      <wp:effectExtent l="38100" t="19050" r="38100" b="34925"/>
                      <wp:docPr id="194" name="Star: 5 Points 19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83DC10E">
                    <v:shape id="Star: 5 Points 19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6072D7C">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1EA684B" wp14:editId="710E3A65">
                      <wp:extent cx="285750" cy="232064"/>
                      <wp:effectExtent l="38100" t="19050" r="38100" b="34925"/>
                      <wp:docPr id="195" name="Star: 5 Points 19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A00EE7B">
                    <v:shape id="Star: 5 Points 19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B912FEE">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E5E9D0A" wp14:editId="092F2795">
                      <wp:extent cx="285750" cy="232064"/>
                      <wp:effectExtent l="38100" t="19050" r="38100" b="34925"/>
                      <wp:docPr id="196" name="Star: 5 Points 19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18410D1">
                    <v:shape id="Star: 5 Points 19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B62A82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B608CC8" wp14:editId="5205B7DC">
                      <wp:extent cx="285750" cy="232064"/>
                      <wp:effectExtent l="38100" t="19050" r="38100" b="34925"/>
                      <wp:docPr id="197" name="Star: 5 Points 19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946F499">
                    <v:shape id="Star: 5 Points 19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20EEACA3">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71728379" w14:textId="77777777">
        <w:trPr>
          <w:trHeight w:val="354"/>
        </w:trPr>
        <w:tc>
          <w:tcPr>
            <w:tcW w:w="3096" w:type="dxa"/>
          </w:tcPr>
          <w:p w:rsidR="007F4E6E" w:rsidP="383CC63F" w:rsidRDefault="64E42EF4" w14:paraId="7D95865E" w14:textId="77777777">
            <w:pPr>
              <w:jc w:val="both"/>
            </w:pPr>
            <w:r>
              <w:t xml:space="preserve">Difficulty </w:t>
            </w:r>
          </w:p>
        </w:tc>
        <w:tc>
          <w:tcPr>
            <w:tcW w:w="3792" w:type="dxa"/>
          </w:tcPr>
          <w:p w:rsidR="007F4E6E" w:rsidP="383CC63F" w:rsidRDefault="007F4E6E" w14:paraId="6C50C3C0" w14:textId="77777777">
            <w:pPr>
              <w:jc w:val="both"/>
            </w:pPr>
            <w:r>
              <w:rPr>
                <w:noProof/>
              </w:rPr>
              <mc:AlternateContent>
                <mc:Choice Requires="wps">
                  <w:drawing>
                    <wp:inline distT="0" distB="0" distL="0" distR="0" wp14:anchorId="406B5FA5" wp14:editId="001C5504">
                      <wp:extent cx="285750" cy="232064"/>
                      <wp:effectExtent l="38100" t="19050" r="38100" b="34925"/>
                      <wp:docPr id="198" name="Star: 5 Points 19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D55AA62">
                    <v:shape id="Star: 5 Points 19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CF63AF4">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38D056D" wp14:editId="59F625C3">
                      <wp:extent cx="285750" cy="232064"/>
                      <wp:effectExtent l="38100" t="19050" r="38100" b="34925"/>
                      <wp:docPr id="199" name="Star: 5 Points 19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72A7DA2">
                    <v:shape id="Star: 5 Points 19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1E64E6B">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C074FC2" wp14:editId="7483648C">
                      <wp:extent cx="285750" cy="232064"/>
                      <wp:effectExtent l="38100" t="19050" r="38100" b="34925"/>
                      <wp:docPr id="200" name="Star: 5 Points 20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212C212">
                    <v:shape id="Star: 5 Points 20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46CA251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5B46E6B" wp14:editId="45FCB665">
                      <wp:extent cx="285750" cy="232064"/>
                      <wp:effectExtent l="38100" t="19050" r="38100" b="34925"/>
                      <wp:docPr id="201" name="Star: 5 Points 20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5D0F627">
                    <v:shape id="Star: 5 Points 20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76153D36">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AEE0B06" wp14:editId="69299FD9">
                      <wp:extent cx="285750" cy="232064"/>
                      <wp:effectExtent l="38100" t="19050" r="38100" b="34925"/>
                      <wp:docPr id="202" name="Star: 5 Points 20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433DB1C">
                    <v:shape id="Star: 5 Points 20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3875605D">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bl>
    <w:p w:rsidRPr="001A7776" w:rsidR="007F4E6E" w:rsidP="383CC63F" w:rsidRDefault="007F4E6E" w14:paraId="7DF07F00" w14:textId="77777777">
      <w:pPr>
        <w:jc w:val="both"/>
      </w:pPr>
    </w:p>
    <w:p w:rsidRPr="001A7776" w:rsidR="00ED0709" w:rsidP="383CC63F" w:rsidRDefault="00ED0709" w14:paraId="2602DD49" w14:textId="77777777">
      <w:pPr>
        <w:jc w:val="both"/>
        <w:rPr>
          <w:b/>
          <w:bCs/>
        </w:rPr>
      </w:pPr>
      <w:r w:rsidRPr="383CC63F">
        <w:rPr>
          <w:b/>
          <w:bCs/>
        </w:rPr>
        <w:t xml:space="preserve">Reyna </w:t>
      </w:r>
    </w:p>
    <w:p w:rsidRPr="001A7776" w:rsidR="00F03000" w:rsidP="383CC63F" w:rsidRDefault="00F03000" w14:paraId="7DB111FE" w14:textId="77777777">
      <w:pPr>
        <w:jc w:val="both"/>
      </w:pPr>
      <w:r>
        <w:t>Staying in South America, we have the vampire from Mexico. Naturally, one of her abilities is regeneration. This is what gives vampires their longevity</w:t>
      </w:r>
      <w:r w:rsidR="00ED0709">
        <w:t>.</w:t>
      </w:r>
      <w:r>
        <w:t xml:space="preserve"> </w:t>
      </w:r>
    </w:p>
    <w:p w:rsidR="00ED0709" w:rsidP="383CC63F" w:rsidRDefault="00F03000" w14:paraId="56F00B91" w14:textId="0F258B41">
      <w:pPr>
        <w:jc w:val="both"/>
      </w:pPr>
      <w:r>
        <w:t xml:space="preserve">And just like the legends of Dracula, she </w:t>
      </w:r>
      <w:r w:rsidR="1DCD1BD9">
        <w:t>can</w:t>
      </w:r>
      <w:r>
        <w:t xml:space="preserve"> </w:t>
      </w:r>
      <w:r w:rsidR="007B7A2A">
        <w:t xml:space="preserve">become vapor in the air, virtually invisible to her prey. </w:t>
      </w:r>
      <w:r w:rsidR="00CC6142">
        <w:t>Another recognizable trait is selfishness. She is great at protecting herself but not much of a team player.</w:t>
      </w:r>
    </w:p>
    <w:tbl>
      <w:tblPr>
        <w:tblStyle w:val="TableGrid"/>
        <w:tblW w:w="0" w:type="auto"/>
        <w:tblLook w:val="04A0" w:firstRow="1" w:lastRow="0" w:firstColumn="1" w:lastColumn="0" w:noHBand="0" w:noVBand="1"/>
      </w:tblPr>
      <w:tblGrid>
        <w:gridCol w:w="3096"/>
        <w:gridCol w:w="3792"/>
      </w:tblGrid>
      <w:tr w:rsidR="007F4E6E" w:rsidTr="383CC63F" w14:paraId="43C92972" w14:textId="77777777">
        <w:trPr>
          <w:trHeight w:val="369"/>
        </w:trPr>
        <w:tc>
          <w:tcPr>
            <w:tcW w:w="3096" w:type="dxa"/>
          </w:tcPr>
          <w:p w:rsidRPr="007F4E6E" w:rsidR="007F4E6E" w:rsidP="383CC63F" w:rsidRDefault="64E42EF4" w14:paraId="52568A6C" w14:textId="77777777">
            <w:pPr>
              <w:jc w:val="both"/>
              <w:rPr>
                <w:b/>
                <w:bCs/>
              </w:rPr>
            </w:pPr>
            <w:r w:rsidRPr="383CC63F">
              <w:rPr>
                <w:b/>
                <w:bCs/>
              </w:rPr>
              <w:t xml:space="preserve">Parameter </w:t>
            </w:r>
          </w:p>
        </w:tc>
        <w:tc>
          <w:tcPr>
            <w:tcW w:w="3792" w:type="dxa"/>
          </w:tcPr>
          <w:p w:rsidRPr="007F4E6E" w:rsidR="007F4E6E" w:rsidP="383CC63F" w:rsidRDefault="64E42EF4" w14:paraId="5D092B26" w14:textId="77777777">
            <w:pPr>
              <w:jc w:val="both"/>
              <w:rPr>
                <w:b/>
                <w:bCs/>
              </w:rPr>
            </w:pPr>
            <w:r w:rsidRPr="383CC63F">
              <w:rPr>
                <w:b/>
                <w:bCs/>
              </w:rPr>
              <w:t>Rating</w:t>
            </w:r>
          </w:p>
        </w:tc>
      </w:tr>
      <w:tr w:rsidR="007F4E6E" w:rsidTr="383CC63F" w14:paraId="7FA5F593" w14:textId="77777777">
        <w:trPr>
          <w:trHeight w:val="471"/>
        </w:trPr>
        <w:tc>
          <w:tcPr>
            <w:tcW w:w="3096" w:type="dxa"/>
          </w:tcPr>
          <w:p w:rsidR="007F4E6E" w:rsidP="383CC63F" w:rsidRDefault="64E42EF4" w14:paraId="1747CFAF" w14:textId="77777777">
            <w:pPr>
              <w:jc w:val="both"/>
            </w:pPr>
            <w:r>
              <w:t>Ability</w:t>
            </w:r>
          </w:p>
        </w:tc>
        <w:tc>
          <w:tcPr>
            <w:tcW w:w="3792" w:type="dxa"/>
          </w:tcPr>
          <w:p w:rsidR="007F4E6E" w:rsidP="383CC63F" w:rsidRDefault="007F4E6E" w14:paraId="38F73B2D" w14:textId="77777777">
            <w:pPr>
              <w:jc w:val="both"/>
            </w:pPr>
            <w:r>
              <w:rPr>
                <w:noProof/>
              </w:rPr>
              <mc:AlternateContent>
                <mc:Choice Requires="wps">
                  <w:drawing>
                    <wp:inline distT="0" distB="0" distL="0" distR="0" wp14:anchorId="0148FEE2" wp14:editId="1E6BB2EC">
                      <wp:extent cx="285750" cy="232064"/>
                      <wp:effectExtent l="38100" t="19050" r="38100" b="34925"/>
                      <wp:docPr id="203" name="Star: 5 Points 20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BAD2B2F">
                    <v:shape id="Star: 5 Points 20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88FD209">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BE7C042" wp14:editId="53C178FE">
                      <wp:extent cx="285750" cy="232064"/>
                      <wp:effectExtent l="38100" t="19050" r="38100" b="34925"/>
                      <wp:docPr id="204" name="Star: 5 Points 20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68EB4BE">
                    <v:shape id="Star: 5 Points 20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657D1C8D">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4E4C494" wp14:editId="24BBCD58">
                      <wp:extent cx="285750" cy="232064"/>
                      <wp:effectExtent l="38100" t="19050" r="38100" b="34925"/>
                      <wp:docPr id="205" name="Star: 5 Points 20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3286814">
                    <v:shape id="Star: 5 Points 20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25DE4C7">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41C6540" wp14:editId="404B81D0">
                      <wp:extent cx="285750" cy="232064"/>
                      <wp:effectExtent l="38100" t="19050" r="38100" b="34925"/>
                      <wp:docPr id="206" name="Star: 5 Points 20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DCEB41C">
                    <v:shape id="Star: 5 Points 20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312D0B1">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8431FB1" wp14:editId="0223AB3C">
                      <wp:extent cx="285750" cy="232064"/>
                      <wp:effectExtent l="38100" t="19050" r="38100" b="34925"/>
                      <wp:docPr id="207" name="Star: 5 Points 20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10F3349">
                    <v:shape id="Star: 5 Points 20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636691D9">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2F8E1FC2" w14:textId="77777777">
        <w:trPr>
          <w:trHeight w:val="369"/>
        </w:trPr>
        <w:tc>
          <w:tcPr>
            <w:tcW w:w="3096" w:type="dxa"/>
          </w:tcPr>
          <w:p w:rsidR="007F4E6E" w:rsidP="383CC63F" w:rsidRDefault="64E42EF4" w14:paraId="1CCB0C81" w14:textId="77777777">
            <w:pPr>
              <w:jc w:val="both"/>
            </w:pPr>
            <w:r>
              <w:t>Kit</w:t>
            </w:r>
          </w:p>
        </w:tc>
        <w:tc>
          <w:tcPr>
            <w:tcW w:w="3792" w:type="dxa"/>
          </w:tcPr>
          <w:p w:rsidR="007F4E6E" w:rsidP="383CC63F" w:rsidRDefault="007F4E6E" w14:paraId="34AB6D55" w14:textId="77777777">
            <w:pPr>
              <w:jc w:val="both"/>
            </w:pPr>
            <w:r>
              <w:rPr>
                <w:noProof/>
              </w:rPr>
              <mc:AlternateContent>
                <mc:Choice Requires="wps">
                  <w:drawing>
                    <wp:inline distT="0" distB="0" distL="0" distR="0" wp14:anchorId="2D6CDFC9" wp14:editId="7BB67714">
                      <wp:extent cx="285750" cy="232064"/>
                      <wp:effectExtent l="38100" t="19050" r="38100" b="34925"/>
                      <wp:docPr id="208" name="Star: 5 Points 20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BA2E71E">
                    <v:shape id="Star: 5 Points 20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4472c4 [32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" w14:anchorId="19C1742C">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3317835" wp14:editId="6EEFD5E5">
                      <wp:extent cx="285750" cy="232064"/>
                      <wp:effectExtent l="38100" t="19050" r="38100" b="34925"/>
                      <wp:docPr id="209" name="Star: 5 Points 20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EDA5695">
                    <v:shape id="Star: 5 Points 20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4743813">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435A3A9" wp14:editId="22032D5C">
                      <wp:extent cx="285750" cy="232064"/>
                      <wp:effectExtent l="38100" t="19050" r="38100" b="34925"/>
                      <wp:docPr id="210" name="Star: 5 Points 21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271CBC9">
                    <v:shape id="Star: 5 Points 21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0FA870C">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9B3E555" wp14:editId="0571EC83">
                      <wp:extent cx="285750" cy="232064"/>
                      <wp:effectExtent l="38100" t="19050" r="38100" b="34925"/>
                      <wp:docPr id="211" name="Star: 5 Points 21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43D2D42">
                    <v:shape id="Star: 5 Points 21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7747B3C8">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E8B102A" wp14:editId="37F80C66">
                      <wp:extent cx="285750" cy="232064"/>
                      <wp:effectExtent l="38100" t="19050" r="38100" b="34925"/>
                      <wp:docPr id="212" name="Star: 5 Points 21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39CDB5D">
                    <v:shape id="Star: 5 Points 21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1116FA8A">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0F652F02" w14:textId="77777777">
        <w:trPr>
          <w:trHeight w:val="369"/>
        </w:trPr>
        <w:tc>
          <w:tcPr>
            <w:tcW w:w="3096" w:type="dxa"/>
          </w:tcPr>
          <w:p w:rsidR="007F4E6E" w:rsidP="383CC63F" w:rsidRDefault="64E42EF4" w14:paraId="7A65330F" w14:textId="77777777">
            <w:pPr>
              <w:jc w:val="both"/>
            </w:pPr>
            <w:r>
              <w:t>Impact</w:t>
            </w:r>
          </w:p>
        </w:tc>
        <w:tc>
          <w:tcPr>
            <w:tcW w:w="3792" w:type="dxa"/>
          </w:tcPr>
          <w:p w:rsidR="007F4E6E" w:rsidP="383CC63F" w:rsidRDefault="007F4E6E" w14:paraId="1764C1A2" w14:textId="77777777">
            <w:pPr>
              <w:jc w:val="both"/>
            </w:pPr>
            <w:r>
              <w:rPr>
                <w:noProof/>
              </w:rPr>
              <mc:AlternateContent>
                <mc:Choice Requires="wps">
                  <w:drawing>
                    <wp:inline distT="0" distB="0" distL="0" distR="0" wp14:anchorId="420089AF" wp14:editId="01EDAA3B">
                      <wp:extent cx="285750" cy="232064"/>
                      <wp:effectExtent l="38100" t="19050" r="38100" b="34925"/>
                      <wp:docPr id="213" name="Star: 5 Points 21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7B47F18">
                    <v:shape id="Star: 5 Points 21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0D882CC">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35DCFEE" wp14:editId="748FD8D5">
                      <wp:extent cx="285750" cy="232064"/>
                      <wp:effectExtent l="38100" t="19050" r="38100" b="34925"/>
                      <wp:docPr id="214" name="Star: 5 Points 21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FE4F7B0">
                    <v:shape id="Star: 5 Points 21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F35C2C8">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7632FCB" wp14:editId="15A84C9D">
                      <wp:extent cx="285750" cy="232064"/>
                      <wp:effectExtent l="38100" t="19050" r="38100" b="34925"/>
                      <wp:docPr id="215" name="Star: 5 Points 21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F7A98D4">
                    <v:shape id="Star: 5 Points 21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6D277AC9">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99E92DA" wp14:editId="4D7E6441">
                      <wp:extent cx="285750" cy="232064"/>
                      <wp:effectExtent l="38100" t="19050" r="38100" b="34925"/>
                      <wp:docPr id="216" name="Star: 5 Points 21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6410D03">
                    <v:shape id="Star: 5 Points 21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D4FA4B3">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84CED33" wp14:editId="6A34B0D7">
                      <wp:extent cx="285750" cy="232064"/>
                      <wp:effectExtent l="38100" t="19050" r="38100" b="34925"/>
                      <wp:docPr id="217" name="Star: 5 Points 21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5C110EB">
                    <v:shape id="Star: 5 Points 21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69F7E49A">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59CF5050" w14:textId="77777777">
        <w:trPr>
          <w:trHeight w:val="354"/>
        </w:trPr>
        <w:tc>
          <w:tcPr>
            <w:tcW w:w="3096" w:type="dxa"/>
          </w:tcPr>
          <w:p w:rsidR="007F4E6E" w:rsidP="383CC63F" w:rsidRDefault="64E42EF4" w14:paraId="37C91A52" w14:textId="77777777">
            <w:pPr>
              <w:jc w:val="both"/>
            </w:pPr>
            <w:r>
              <w:t xml:space="preserve">Difficulty </w:t>
            </w:r>
          </w:p>
        </w:tc>
        <w:tc>
          <w:tcPr>
            <w:tcW w:w="3792" w:type="dxa"/>
          </w:tcPr>
          <w:p w:rsidR="007F4E6E" w:rsidP="383CC63F" w:rsidRDefault="007F4E6E" w14:paraId="39039747" w14:textId="77777777">
            <w:pPr>
              <w:jc w:val="both"/>
            </w:pPr>
            <w:r>
              <w:rPr>
                <w:noProof/>
              </w:rPr>
              <mc:AlternateContent>
                <mc:Choice Requires="wps">
                  <w:drawing>
                    <wp:inline distT="0" distB="0" distL="0" distR="0" wp14:anchorId="027116DB" wp14:editId="04D8FBA4">
                      <wp:extent cx="285750" cy="232064"/>
                      <wp:effectExtent l="38100" t="19050" r="38100" b="34925"/>
                      <wp:docPr id="218" name="Star: 5 Points 21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B1DB18F">
                    <v:shape id="Star: 5 Points 21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956542E">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B4A2562" wp14:editId="44EF6756">
                      <wp:extent cx="285750" cy="232064"/>
                      <wp:effectExtent l="38100" t="19050" r="38100" b="34925"/>
                      <wp:docPr id="219" name="Star: 5 Points 21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785176C">
                    <v:shape id="Star: 5 Points 21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23A45EA">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A5C7384" wp14:editId="133A76E2">
                      <wp:extent cx="285750" cy="232064"/>
                      <wp:effectExtent l="38100" t="19050" r="38100" b="34925"/>
                      <wp:docPr id="220" name="Star: 5 Points 22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70DE502">
                    <v:shape id="Star: 5 Points 22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8F40A17">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D4C7239" wp14:editId="68C6C015">
                      <wp:extent cx="285750" cy="232064"/>
                      <wp:effectExtent l="38100" t="19050" r="38100" b="34925"/>
                      <wp:docPr id="221" name="Star: 5 Points 22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4FA3B80">
                    <v:shape id="Star: 5 Points 22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0F51E39C">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BC3DB7E" wp14:editId="13C83FE7">
                      <wp:extent cx="285750" cy="232064"/>
                      <wp:effectExtent l="38100" t="19050" r="38100" b="34925"/>
                      <wp:docPr id="222" name="Star: 5 Points 22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9B4E987">
                    <v:shape id="Star: 5 Points 22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1FE8EA87">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bl>
    <w:p w:rsidRPr="001A7776" w:rsidR="007F4E6E" w:rsidP="383CC63F" w:rsidRDefault="007F4E6E" w14:paraId="24F12649" w14:textId="77777777">
      <w:pPr>
        <w:jc w:val="both"/>
      </w:pPr>
    </w:p>
    <w:p w:rsidRPr="001A7776" w:rsidR="00ED0709" w:rsidP="383CC63F" w:rsidRDefault="00ED0709" w14:paraId="51F88F8B" w14:textId="77777777">
      <w:pPr>
        <w:jc w:val="both"/>
        <w:rPr>
          <w:b/>
          <w:bCs/>
        </w:rPr>
      </w:pPr>
      <w:r w:rsidRPr="383CC63F">
        <w:rPr>
          <w:b/>
          <w:bCs/>
        </w:rPr>
        <w:t xml:space="preserve">Sage </w:t>
      </w:r>
    </w:p>
    <w:p w:rsidRPr="001A7776" w:rsidR="007B7A2A" w:rsidP="383CC63F" w:rsidRDefault="007B7A2A" w14:paraId="23D81A70" w14:textId="77777777">
      <w:pPr>
        <w:jc w:val="both"/>
      </w:pPr>
      <w:r>
        <w:t xml:space="preserve">Sage is a great team player. Her healing abilities go beyond self-preservation. She is able to restore the health of the rest of the team. </w:t>
      </w:r>
    </w:p>
    <w:p w:rsidR="00ED0709" w:rsidP="383CC63F" w:rsidRDefault="00E56A31" w14:paraId="47A7A77B" w14:textId="04482D34">
      <w:pPr>
        <w:jc w:val="both"/>
      </w:pPr>
      <w:r>
        <w:t>Sage is such a gifted healer that she can bring agents back from the land of the dead.</w:t>
      </w:r>
    </w:p>
    <w:tbl>
      <w:tblPr>
        <w:tblStyle w:val="TableGrid"/>
        <w:tblW w:w="0" w:type="auto"/>
        <w:tblLook w:val="04A0" w:firstRow="1" w:lastRow="0" w:firstColumn="1" w:lastColumn="0" w:noHBand="0" w:noVBand="1"/>
      </w:tblPr>
      <w:tblGrid>
        <w:gridCol w:w="3096"/>
        <w:gridCol w:w="3792"/>
      </w:tblGrid>
      <w:tr w:rsidR="007F4E6E" w:rsidTr="383CC63F" w14:paraId="672AF4BB" w14:textId="77777777">
        <w:trPr>
          <w:trHeight w:val="369"/>
        </w:trPr>
        <w:tc>
          <w:tcPr>
            <w:tcW w:w="3096" w:type="dxa"/>
          </w:tcPr>
          <w:p w:rsidRPr="007F4E6E" w:rsidR="007F4E6E" w:rsidP="383CC63F" w:rsidRDefault="64E42EF4" w14:paraId="37278BAC" w14:textId="77777777">
            <w:pPr>
              <w:jc w:val="both"/>
              <w:rPr>
                <w:b/>
                <w:bCs/>
              </w:rPr>
            </w:pPr>
            <w:r w:rsidRPr="383CC63F">
              <w:rPr>
                <w:b/>
                <w:bCs/>
              </w:rPr>
              <w:t xml:space="preserve">Parameter </w:t>
            </w:r>
          </w:p>
        </w:tc>
        <w:tc>
          <w:tcPr>
            <w:tcW w:w="3792" w:type="dxa"/>
          </w:tcPr>
          <w:p w:rsidRPr="007F4E6E" w:rsidR="007F4E6E" w:rsidP="383CC63F" w:rsidRDefault="64E42EF4" w14:paraId="0326161C" w14:textId="77777777">
            <w:pPr>
              <w:jc w:val="both"/>
              <w:rPr>
                <w:b/>
                <w:bCs/>
              </w:rPr>
            </w:pPr>
            <w:r w:rsidRPr="383CC63F">
              <w:rPr>
                <w:b/>
                <w:bCs/>
              </w:rPr>
              <w:t>Rating</w:t>
            </w:r>
          </w:p>
        </w:tc>
      </w:tr>
      <w:tr w:rsidR="007F4E6E" w:rsidTr="383CC63F" w14:paraId="3919445F" w14:textId="77777777">
        <w:trPr>
          <w:trHeight w:val="471"/>
        </w:trPr>
        <w:tc>
          <w:tcPr>
            <w:tcW w:w="3096" w:type="dxa"/>
          </w:tcPr>
          <w:p w:rsidR="007F4E6E" w:rsidP="383CC63F" w:rsidRDefault="64E42EF4" w14:paraId="75FB8B7D" w14:textId="77777777">
            <w:pPr>
              <w:jc w:val="both"/>
            </w:pPr>
            <w:r>
              <w:t>Ability</w:t>
            </w:r>
          </w:p>
        </w:tc>
        <w:tc>
          <w:tcPr>
            <w:tcW w:w="3792" w:type="dxa"/>
          </w:tcPr>
          <w:p w:rsidR="007F4E6E" w:rsidP="383CC63F" w:rsidRDefault="007F4E6E" w14:paraId="4E233E49" w14:textId="77777777">
            <w:pPr>
              <w:jc w:val="both"/>
            </w:pPr>
            <w:r>
              <w:rPr>
                <w:noProof/>
              </w:rPr>
              <mc:AlternateContent>
                <mc:Choice Requires="wps">
                  <w:drawing>
                    <wp:inline distT="0" distB="0" distL="0" distR="0" wp14:anchorId="49D4F397" wp14:editId="2F5C20AA">
                      <wp:extent cx="285750" cy="232064"/>
                      <wp:effectExtent l="38100" t="19050" r="38100" b="34925"/>
                      <wp:docPr id="223" name="Star: 5 Points 22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2E423CB">
                    <v:shape id="Star: 5 Points 22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780854C0">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56216A0" wp14:editId="3A379330">
                      <wp:extent cx="285750" cy="232064"/>
                      <wp:effectExtent l="38100" t="19050" r="38100" b="34925"/>
                      <wp:docPr id="224" name="Star: 5 Points 22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CEF3B0C">
                    <v:shape id="Star: 5 Points 22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6207215B">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B28F94B" wp14:editId="7C5DEC1A">
                      <wp:extent cx="285750" cy="232064"/>
                      <wp:effectExtent l="38100" t="19050" r="38100" b="34925"/>
                      <wp:docPr id="225" name="Star: 5 Points 22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FC9C3CF">
                    <v:shape id="Star: 5 Points 22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FCF0BB4">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03DD988" wp14:editId="01166817">
                      <wp:extent cx="285750" cy="232064"/>
                      <wp:effectExtent l="38100" t="19050" r="38100" b="34925"/>
                      <wp:docPr id="226" name="Star: 5 Points 22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0A4E1EC">
                    <v:shape id="Star: 5 Points 22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71E82C7">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ABF7863" wp14:editId="51E2366F">
                      <wp:extent cx="285750" cy="232064"/>
                      <wp:effectExtent l="38100" t="19050" r="38100" b="34925"/>
                      <wp:docPr id="227" name="Star: 5 Points 22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C1C1203">
                    <v:shape id="Star: 5 Points 22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7AE09D2">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36958CF5" w14:textId="77777777">
        <w:trPr>
          <w:trHeight w:val="369"/>
        </w:trPr>
        <w:tc>
          <w:tcPr>
            <w:tcW w:w="3096" w:type="dxa"/>
          </w:tcPr>
          <w:p w:rsidR="007F4E6E" w:rsidP="383CC63F" w:rsidRDefault="64E42EF4" w14:paraId="1960BFCA" w14:textId="77777777">
            <w:pPr>
              <w:jc w:val="both"/>
            </w:pPr>
            <w:r>
              <w:t>Kit</w:t>
            </w:r>
          </w:p>
        </w:tc>
        <w:tc>
          <w:tcPr>
            <w:tcW w:w="3792" w:type="dxa"/>
          </w:tcPr>
          <w:p w:rsidR="007F4E6E" w:rsidP="383CC63F" w:rsidRDefault="007F4E6E" w14:paraId="2FAA629A" w14:textId="77777777">
            <w:pPr>
              <w:jc w:val="both"/>
            </w:pPr>
            <w:r>
              <w:rPr>
                <w:noProof/>
              </w:rPr>
              <mc:AlternateContent>
                <mc:Choice Requires="wps">
                  <w:drawing>
                    <wp:inline distT="0" distB="0" distL="0" distR="0" wp14:anchorId="6DD4E40F" wp14:editId="53A3F10D">
                      <wp:extent cx="285750" cy="232064"/>
                      <wp:effectExtent l="38100" t="19050" r="38100" b="34925"/>
                      <wp:docPr id="228" name="Star: 5 Points 22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98F642D">
                    <v:shape id="Star: 5 Points 22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A022699">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337D0DF" wp14:editId="28DF5EE0">
                      <wp:extent cx="285750" cy="232064"/>
                      <wp:effectExtent l="38100" t="19050" r="38100" b="34925"/>
                      <wp:docPr id="229" name="Star: 5 Points 22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921F919">
                    <v:shape id="Star: 5 Points 22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B468D9A">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5371833" wp14:editId="5363707D">
                      <wp:extent cx="285750" cy="232064"/>
                      <wp:effectExtent l="38100" t="19050" r="38100" b="34925"/>
                      <wp:docPr id="230" name="Star: 5 Points 23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2282875">
                    <v:shape id="Star: 5 Points 23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D20D63C">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DC99164" wp14:editId="5B511D69">
                      <wp:extent cx="285750" cy="232064"/>
                      <wp:effectExtent l="38100" t="19050" r="38100" b="34925"/>
                      <wp:docPr id="231" name="Star: 5 Points 23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FA3AF58">
                    <v:shape id="Star: 5 Points 23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CB79DC6">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5B757A6" wp14:editId="15AA6375">
                      <wp:extent cx="285750" cy="232064"/>
                      <wp:effectExtent l="38100" t="19050" r="38100" b="34925"/>
                      <wp:docPr id="232" name="Star: 5 Points 23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B55A81D">
                    <v:shape id="Star: 5 Points 23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6E1528EC">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736A8884" w14:textId="77777777">
        <w:trPr>
          <w:trHeight w:val="369"/>
        </w:trPr>
        <w:tc>
          <w:tcPr>
            <w:tcW w:w="3096" w:type="dxa"/>
          </w:tcPr>
          <w:p w:rsidR="007F4E6E" w:rsidP="383CC63F" w:rsidRDefault="64E42EF4" w14:paraId="224D52C5" w14:textId="77777777">
            <w:pPr>
              <w:jc w:val="both"/>
            </w:pPr>
            <w:r>
              <w:t>Impact</w:t>
            </w:r>
          </w:p>
        </w:tc>
        <w:tc>
          <w:tcPr>
            <w:tcW w:w="3792" w:type="dxa"/>
          </w:tcPr>
          <w:p w:rsidR="007F4E6E" w:rsidP="383CC63F" w:rsidRDefault="007F4E6E" w14:paraId="0B6D1926" w14:textId="77777777">
            <w:pPr>
              <w:jc w:val="both"/>
            </w:pPr>
            <w:r>
              <w:rPr>
                <w:noProof/>
              </w:rPr>
              <mc:AlternateContent>
                <mc:Choice Requires="wps">
                  <w:drawing>
                    <wp:inline distT="0" distB="0" distL="0" distR="0" wp14:anchorId="44B64590" wp14:editId="1C478DB2">
                      <wp:extent cx="285750" cy="232064"/>
                      <wp:effectExtent l="38100" t="19050" r="38100" b="34925"/>
                      <wp:docPr id="233" name="Star: 5 Points 23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9F16C79">
                    <v:shape id="Star: 5 Points 23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1D33DB1">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10177D6" wp14:editId="0C56BB33">
                      <wp:extent cx="285750" cy="232064"/>
                      <wp:effectExtent l="38100" t="19050" r="38100" b="34925"/>
                      <wp:docPr id="234" name="Star: 5 Points 23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419BD68">
                    <v:shape id="Star: 5 Points 23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D53E954">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8478E20" wp14:editId="0013A2BC">
                      <wp:extent cx="285750" cy="232064"/>
                      <wp:effectExtent l="38100" t="19050" r="38100" b="34925"/>
                      <wp:docPr id="235" name="Star: 5 Points 23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30C69D5">
                    <v:shape id="Star: 5 Points 23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798290DD">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78B2773" wp14:editId="76585025">
                      <wp:extent cx="285750" cy="232064"/>
                      <wp:effectExtent l="38100" t="19050" r="38100" b="34925"/>
                      <wp:docPr id="236" name="Star: 5 Points 23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D93E616">
                    <v:shape id="Star: 5 Points 23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7539ECD3">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CB5A526" wp14:editId="201EDEAC">
                      <wp:extent cx="285750" cy="232064"/>
                      <wp:effectExtent l="38100" t="19050" r="38100" b="34925"/>
                      <wp:docPr id="237" name="Star: 5 Points 23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A68C42B">
                    <v:shape id="Star: 5 Points 23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6FB91677">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62C56588" w14:textId="77777777">
        <w:trPr>
          <w:trHeight w:val="354"/>
        </w:trPr>
        <w:tc>
          <w:tcPr>
            <w:tcW w:w="3096" w:type="dxa"/>
          </w:tcPr>
          <w:p w:rsidR="007F4E6E" w:rsidP="383CC63F" w:rsidRDefault="64E42EF4" w14:paraId="59041541" w14:textId="77777777">
            <w:pPr>
              <w:jc w:val="both"/>
            </w:pPr>
            <w:r>
              <w:t xml:space="preserve">Difficulty </w:t>
            </w:r>
          </w:p>
        </w:tc>
        <w:tc>
          <w:tcPr>
            <w:tcW w:w="3792" w:type="dxa"/>
          </w:tcPr>
          <w:p w:rsidR="007F4E6E" w:rsidP="383CC63F" w:rsidRDefault="007F4E6E" w14:paraId="0CB04EA2" w14:textId="77777777">
            <w:pPr>
              <w:jc w:val="both"/>
            </w:pPr>
            <w:r>
              <w:rPr>
                <w:noProof/>
              </w:rPr>
              <mc:AlternateContent>
                <mc:Choice Requires="wps">
                  <w:drawing>
                    <wp:inline distT="0" distB="0" distL="0" distR="0" wp14:anchorId="222A3529" wp14:editId="7BE960CE">
                      <wp:extent cx="285750" cy="232064"/>
                      <wp:effectExtent l="38100" t="19050" r="38100" b="34925"/>
                      <wp:docPr id="238" name="Star: 5 Points 23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CDD31BB">
                    <v:shape id="Star: 5 Points 23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4472c4 [32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" w14:anchorId="39C1DFAA">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3FD668C" wp14:editId="300738E8">
                      <wp:extent cx="285750" cy="232064"/>
                      <wp:effectExtent l="38100" t="19050" r="38100" b="34925"/>
                      <wp:docPr id="239" name="Star: 5 Points 23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661E71E">
                    <v:shape id="Star: 5 Points 23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76B60DC">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AEACD30" wp14:editId="4333A9D5">
                      <wp:extent cx="285750" cy="232064"/>
                      <wp:effectExtent l="38100" t="19050" r="38100" b="34925"/>
                      <wp:docPr id="240" name="Star: 5 Points 24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BED5350">
                    <v:shape id="Star: 5 Points 24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022253B">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4182A21" wp14:editId="6E150270">
                      <wp:extent cx="285750" cy="232064"/>
                      <wp:effectExtent l="38100" t="19050" r="38100" b="34925"/>
                      <wp:docPr id="241" name="Star: 5 Points 24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9611993">
                    <v:shape id="Star: 5 Points 24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4C582017">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70B6359" wp14:editId="4AEF0D18">
                      <wp:extent cx="285750" cy="232064"/>
                      <wp:effectExtent l="38100" t="19050" r="38100" b="34925"/>
                      <wp:docPr id="242" name="Star: 5 Points 24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B68E101">
                    <v:shape id="Star: 5 Points 24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6F23DE32">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bl>
    <w:p w:rsidRPr="001A7776" w:rsidR="007F4E6E" w:rsidP="383CC63F" w:rsidRDefault="007F4E6E" w14:paraId="5FFAE4C7" w14:textId="77777777">
      <w:pPr>
        <w:jc w:val="both"/>
      </w:pPr>
    </w:p>
    <w:p w:rsidRPr="001A7776" w:rsidR="00ED0709" w:rsidP="383CC63F" w:rsidRDefault="00ED0709" w14:paraId="05D0E750" w14:textId="77777777">
      <w:pPr>
        <w:jc w:val="both"/>
        <w:rPr>
          <w:b/>
          <w:bCs/>
        </w:rPr>
      </w:pPr>
      <w:r w:rsidRPr="383CC63F">
        <w:rPr>
          <w:b/>
          <w:bCs/>
        </w:rPr>
        <w:t xml:space="preserve">Skye </w:t>
      </w:r>
    </w:p>
    <w:p w:rsidRPr="001A7776" w:rsidR="00D762C3" w:rsidP="383CC63F" w:rsidRDefault="00D762C3" w14:paraId="5C25F537" w14:textId="6957348C">
      <w:pPr>
        <w:jc w:val="both"/>
      </w:pPr>
      <w:r>
        <w:t>This Australian is an animal whisperer, with a Tasmanian tiger and a hawk as allies. Her ability to quickly arm herself and take advantage of flashes make</w:t>
      </w:r>
      <w:r w:rsidR="574240B2">
        <w:t>s</w:t>
      </w:r>
      <w:r>
        <w:t xml:space="preserve"> her a formidable agent. </w:t>
      </w:r>
    </w:p>
    <w:p w:rsidR="00ED0709" w:rsidP="383CC63F" w:rsidRDefault="00D762C3" w14:paraId="3A46A26F" w14:textId="76D3E3B4">
      <w:pPr>
        <w:jc w:val="both"/>
      </w:pPr>
      <w:r w:rsidR="53DE26B2">
        <w:rPr/>
        <w:t>Skye’s signature ability is control of that target acquiring hawk.</w:t>
      </w:r>
      <w:r w:rsidR="7250191C">
        <w:rPr/>
        <w:t xml:space="preserve"> </w:t>
      </w:r>
      <w:r w:rsidR="543381BF">
        <w:rPr/>
        <w:t>And speaking of abilities, Sky</w:t>
      </w:r>
      <w:del w:author="Terry Deal" w:date="2022-01-31T12:11:38.589Z" w:id="1263941812">
        <w:r w:rsidDel="543381BF">
          <w:delText>p</w:delText>
        </w:r>
      </w:del>
      <w:r w:rsidR="543381BF">
        <w:rPr/>
        <w:t xml:space="preserve">e is perfect for people learning how to play </w:t>
      </w:r>
      <w:proofErr w:type="spellStart"/>
      <w:r w:rsidR="543381BF">
        <w:rPr/>
        <w:t>Valorant</w:t>
      </w:r>
      <w:proofErr w:type="spellEnd"/>
      <w:r w:rsidR="543381BF">
        <w:rPr/>
        <w:t>.</w:t>
      </w:r>
    </w:p>
    <w:tbl>
      <w:tblPr>
        <w:tblStyle w:val="TableGrid"/>
        <w:tblW w:w="0" w:type="auto"/>
        <w:tblLook w:val="04A0" w:firstRow="1" w:lastRow="0" w:firstColumn="1" w:lastColumn="0" w:noHBand="0" w:noVBand="1"/>
      </w:tblPr>
      <w:tblGrid>
        <w:gridCol w:w="3096"/>
        <w:gridCol w:w="3792"/>
      </w:tblGrid>
      <w:tr w:rsidR="007F4E6E" w:rsidTr="383CC63F" w14:paraId="3E6C954D" w14:textId="77777777">
        <w:trPr>
          <w:trHeight w:val="369"/>
        </w:trPr>
        <w:tc>
          <w:tcPr>
            <w:tcW w:w="3096" w:type="dxa"/>
          </w:tcPr>
          <w:p w:rsidRPr="007F4E6E" w:rsidR="007F4E6E" w:rsidP="383CC63F" w:rsidRDefault="64E42EF4" w14:paraId="00FA58E7" w14:textId="77777777">
            <w:pPr>
              <w:jc w:val="both"/>
              <w:rPr>
                <w:b/>
                <w:bCs/>
              </w:rPr>
            </w:pPr>
            <w:r w:rsidRPr="383CC63F">
              <w:rPr>
                <w:b/>
                <w:bCs/>
              </w:rPr>
              <w:t xml:space="preserve">Parameter </w:t>
            </w:r>
          </w:p>
        </w:tc>
        <w:tc>
          <w:tcPr>
            <w:tcW w:w="3792" w:type="dxa"/>
          </w:tcPr>
          <w:p w:rsidRPr="007F4E6E" w:rsidR="007F4E6E" w:rsidP="383CC63F" w:rsidRDefault="64E42EF4" w14:paraId="1F313936" w14:textId="77777777">
            <w:pPr>
              <w:jc w:val="both"/>
              <w:rPr>
                <w:b/>
                <w:bCs/>
              </w:rPr>
            </w:pPr>
            <w:r w:rsidRPr="383CC63F">
              <w:rPr>
                <w:b/>
                <w:bCs/>
              </w:rPr>
              <w:t>Rating</w:t>
            </w:r>
          </w:p>
        </w:tc>
      </w:tr>
      <w:tr w:rsidR="007F4E6E" w:rsidTr="383CC63F" w14:paraId="4ABD139B" w14:textId="77777777">
        <w:trPr>
          <w:trHeight w:val="471"/>
        </w:trPr>
        <w:tc>
          <w:tcPr>
            <w:tcW w:w="3096" w:type="dxa"/>
          </w:tcPr>
          <w:p w:rsidR="007F4E6E" w:rsidP="383CC63F" w:rsidRDefault="64E42EF4" w14:paraId="66A8714A" w14:textId="77777777">
            <w:pPr>
              <w:jc w:val="both"/>
            </w:pPr>
            <w:r>
              <w:t>Ability</w:t>
            </w:r>
          </w:p>
        </w:tc>
        <w:tc>
          <w:tcPr>
            <w:tcW w:w="3792" w:type="dxa"/>
          </w:tcPr>
          <w:p w:rsidR="007F4E6E" w:rsidP="383CC63F" w:rsidRDefault="007F4E6E" w14:paraId="670F22F6" w14:textId="77777777">
            <w:pPr>
              <w:jc w:val="both"/>
            </w:pPr>
            <w:r>
              <w:rPr>
                <w:noProof/>
              </w:rPr>
              <mc:AlternateContent>
                <mc:Choice Requires="wps">
                  <w:drawing>
                    <wp:inline distT="0" distB="0" distL="0" distR="0" wp14:anchorId="7C67C8C5" wp14:editId="275335BF">
                      <wp:extent cx="285750" cy="232064"/>
                      <wp:effectExtent l="38100" t="19050" r="38100" b="34925"/>
                      <wp:docPr id="243" name="Star: 5 Points 24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F7CA1E0">
                    <v:shape id="Star: 5 Points 24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F39EA74">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A6833CD" wp14:editId="0C9410BF">
                      <wp:extent cx="285750" cy="232064"/>
                      <wp:effectExtent l="38100" t="19050" r="38100" b="34925"/>
                      <wp:docPr id="244" name="Star: 5 Points 24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97480B2">
                    <v:shape id="Star: 5 Points 24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A90F950">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B1AE0B0" wp14:editId="79CEC622">
                      <wp:extent cx="285750" cy="232064"/>
                      <wp:effectExtent l="38100" t="19050" r="38100" b="34925"/>
                      <wp:docPr id="245" name="Star: 5 Points 24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F99C631">
                    <v:shape id="Star: 5 Points 24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3A7D4C4">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9A5211D" wp14:editId="6F5A6482">
                      <wp:extent cx="285750" cy="232064"/>
                      <wp:effectExtent l="38100" t="19050" r="38100" b="34925"/>
                      <wp:docPr id="246" name="Star: 5 Points 24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ED09850">
                    <v:shape id="Star: 5 Points 24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4F600B8">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762F7B6" wp14:editId="6E4F32BD">
                      <wp:extent cx="285750" cy="232064"/>
                      <wp:effectExtent l="38100" t="19050" r="38100" b="34925"/>
                      <wp:docPr id="247" name="Star: 5 Points 24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7F656F9">
                    <v:shape id="Star: 5 Points 24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47CF7B7">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15890020" w14:textId="77777777">
        <w:trPr>
          <w:trHeight w:val="369"/>
        </w:trPr>
        <w:tc>
          <w:tcPr>
            <w:tcW w:w="3096" w:type="dxa"/>
          </w:tcPr>
          <w:p w:rsidR="007F4E6E" w:rsidP="383CC63F" w:rsidRDefault="64E42EF4" w14:paraId="52A5EBC9" w14:textId="77777777">
            <w:pPr>
              <w:jc w:val="both"/>
            </w:pPr>
            <w:r>
              <w:t>Kit</w:t>
            </w:r>
          </w:p>
        </w:tc>
        <w:tc>
          <w:tcPr>
            <w:tcW w:w="3792" w:type="dxa"/>
          </w:tcPr>
          <w:p w:rsidR="007F4E6E" w:rsidP="383CC63F" w:rsidRDefault="007F4E6E" w14:paraId="42536CFD" w14:textId="77777777">
            <w:pPr>
              <w:jc w:val="both"/>
            </w:pPr>
            <w:r>
              <w:rPr>
                <w:noProof/>
              </w:rPr>
              <mc:AlternateContent>
                <mc:Choice Requires="wps">
                  <w:drawing>
                    <wp:inline distT="0" distB="0" distL="0" distR="0" wp14:anchorId="65D1FF21" wp14:editId="3E41A95E">
                      <wp:extent cx="285750" cy="232064"/>
                      <wp:effectExtent l="38100" t="19050" r="38100" b="34925"/>
                      <wp:docPr id="248" name="Star: 5 Points 24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3E64904">
                    <v:shape id="Star: 5 Points 24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9223EE0">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187A593" wp14:editId="654F8503">
                      <wp:extent cx="285750" cy="232064"/>
                      <wp:effectExtent l="38100" t="19050" r="38100" b="34925"/>
                      <wp:docPr id="249" name="Star: 5 Points 24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8C3283A">
                    <v:shape id="Star: 5 Points 24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7BBAFFD5">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7EF40E4" wp14:editId="780B51D6">
                      <wp:extent cx="285750" cy="232064"/>
                      <wp:effectExtent l="38100" t="19050" r="38100" b="34925"/>
                      <wp:docPr id="250" name="Star: 5 Points 25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3BFE177">
                    <v:shape id="Star: 5 Points 25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7A4830B3">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6479F1F" wp14:editId="34B06372">
                      <wp:extent cx="285750" cy="232064"/>
                      <wp:effectExtent l="38100" t="19050" r="38100" b="34925"/>
                      <wp:docPr id="251" name="Star: 5 Points 25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BC2FFE5">
                    <v:shape id="Star: 5 Points 25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7AE77BED">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DE3D791" wp14:editId="58D1B6A2">
                      <wp:extent cx="285750" cy="232064"/>
                      <wp:effectExtent l="38100" t="19050" r="38100" b="34925"/>
                      <wp:docPr id="252" name="Star: 5 Points 25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E29430A">
                    <v:shape id="Star: 5 Points 25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021B1DB5">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2565CB5E" w14:textId="77777777">
        <w:trPr>
          <w:trHeight w:val="369"/>
        </w:trPr>
        <w:tc>
          <w:tcPr>
            <w:tcW w:w="3096" w:type="dxa"/>
          </w:tcPr>
          <w:p w:rsidR="007F4E6E" w:rsidP="383CC63F" w:rsidRDefault="64E42EF4" w14:paraId="43D699C6" w14:textId="77777777">
            <w:pPr>
              <w:jc w:val="both"/>
            </w:pPr>
            <w:r>
              <w:t>Impact</w:t>
            </w:r>
          </w:p>
        </w:tc>
        <w:tc>
          <w:tcPr>
            <w:tcW w:w="3792" w:type="dxa"/>
          </w:tcPr>
          <w:p w:rsidR="007F4E6E" w:rsidP="383CC63F" w:rsidRDefault="007F4E6E" w14:paraId="1AD62C14" w14:textId="77777777">
            <w:pPr>
              <w:jc w:val="both"/>
            </w:pPr>
            <w:r>
              <w:rPr>
                <w:noProof/>
              </w:rPr>
              <mc:AlternateContent>
                <mc:Choice Requires="wps">
                  <w:drawing>
                    <wp:inline distT="0" distB="0" distL="0" distR="0" wp14:anchorId="0058407E" wp14:editId="36AEB11D">
                      <wp:extent cx="285750" cy="232064"/>
                      <wp:effectExtent l="38100" t="19050" r="38100" b="34925"/>
                      <wp:docPr id="253" name="Star: 5 Points 25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5D092F6">
                    <v:shape id="Star: 5 Points 25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B169D5B">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30F6039" wp14:editId="72727527">
                      <wp:extent cx="285750" cy="232064"/>
                      <wp:effectExtent l="38100" t="19050" r="38100" b="34925"/>
                      <wp:docPr id="254" name="Star: 5 Points 25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01C989F">
                    <v:shape id="Star: 5 Points 25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643FF52">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174CC3A" wp14:editId="708326C0">
                      <wp:extent cx="285750" cy="232064"/>
                      <wp:effectExtent l="38100" t="19050" r="38100" b="34925"/>
                      <wp:docPr id="255" name="Star: 5 Points 25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D188691">
                    <v:shape id="Star: 5 Points 25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7858910">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884222C" wp14:editId="66CD6406">
                      <wp:extent cx="285750" cy="232064"/>
                      <wp:effectExtent l="38100" t="19050" r="38100" b="34925"/>
                      <wp:docPr id="256" name="Star: 5 Points 25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C1C0C9F">
                    <v:shape id="Star: 5 Points 25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952DECB">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A6042EC" wp14:editId="09F4522C">
                      <wp:extent cx="285750" cy="232064"/>
                      <wp:effectExtent l="38100" t="19050" r="38100" b="34925"/>
                      <wp:docPr id="257" name="Star: 5 Points 25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14FB750">
                    <v:shape id="Star: 5 Points 25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309C4E1B">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5C27C2C4" w14:textId="77777777">
        <w:trPr>
          <w:trHeight w:val="354"/>
        </w:trPr>
        <w:tc>
          <w:tcPr>
            <w:tcW w:w="3096" w:type="dxa"/>
          </w:tcPr>
          <w:p w:rsidR="007F4E6E" w:rsidP="383CC63F" w:rsidRDefault="64E42EF4" w14:paraId="4D378F4B" w14:textId="77777777">
            <w:pPr>
              <w:jc w:val="both"/>
            </w:pPr>
            <w:r>
              <w:t xml:space="preserve">Difficulty </w:t>
            </w:r>
          </w:p>
        </w:tc>
        <w:tc>
          <w:tcPr>
            <w:tcW w:w="3792" w:type="dxa"/>
          </w:tcPr>
          <w:p w:rsidR="007F4E6E" w:rsidP="383CC63F" w:rsidRDefault="007F4E6E" w14:paraId="67810849" w14:textId="77777777">
            <w:pPr>
              <w:jc w:val="both"/>
            </w:pPr>
            <w:r>
              <w:rPr>
                <w:noProof/>
              </w:rPr>
              <mc:AlternateContent>
                <mc:Choice Requires="wps">
                  <w:drawing>
                    <wp:inline distT="0" distB="0" distL="0" distR="0" wp14:anchorId="7D010DD0" wp14:editId="2C055E78">
                      <wp:extent cx="285750" cy="232064"/>
                      <wp:effectExtent l="38100" t="19050" r="38100" b="34925"/>
                      <wp:docPr id="258" name="Star: 5 Points 25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EBDF022">
                    <v:shape id="Star: 5 Points 25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5AD9A6A">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98253AD" wp14:editId="2C9ADBE7">
                      <wp:extent cx="285750" cy="232064"/>
                      <wp:effectExtent l="38100" t="19050" r="38100" b="34925"/>
                      <wp:docPr id="259" name="Star: 5 Points 25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6C4F0EE">
                    <v:shape id="Star: 5 Points 25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32B6A01">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3837E65" wp14:editId="6505DA76">
                      <wp:extent cx="285750" cy="232064"/>
                      <wp:effectExtent l="38100" t="19050" r="38100" b="34925"/>
                      <wp:docPr id="260" name="Star: 5 Points 26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2838627">
                    <v:shape id="Star: 5 Points 26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4649249">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6677103" wp14:editId="296773EE">
                      <wp:extent cx="285750" cy="232064"/>
                      <wp:effectExtent l="38100" t="19050" r="38100" b="34925"/>
                      <wp:docPr id="261" name="Star: 5 Points 26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1B2A219">
                    <v:shape id="Star: 5 Points 26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4A93680B">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0D74443" wp14:editId="5D6266CD">
                      <wp:extent cx="285750" cy="232064"/>
                      <wp:effectExtent l="38100" t="19050" r="38100" b="34925"/>
                      <wp:docPr id="262" name="Star: 5 Points 26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77FCF1B">
                    <v:shape id="Star: 5 Points 26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481B062E">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bl>
    <w:p w:rsidRPr="001A7776" w:rsidR="007F4E6E" w:rsidP="383CC63F" w:rsidRDefault="007F4E6E" w14:paraId="69A1D878" w14:textId="77777777">
      <w:pPr>
        <w:jc w:val="both"/>
      </w:pPr>
    </w:p>
    <w:p w:rsidRPr="001A7776" w:rsidR="00ED0709" w:rsidP="383CC63F" w:rsidRDefault="00ED0709" w14:paraId="42D242E8" w14:textId="77777777">
      <w:pPr>
        <w:jc w:val="both"/>
        <w:rPr>
          <w:b/>
          <w:bCs/>
        </w:rPr>
      </w:pPr>
      <w:r w:rsidRPr="383CC63F">
        <w:rPr>
          <w:b/>
          <w:bCs/>
        </w:rPr>
        <w:t xml:space="preserve">Sova </w:t>
      </w:r>
    </w:p>
    <w:p w:rsidRPr="001A7776" w:rsidR="00AF01FB" w:rsidP="383CC63F" w:rsidRDefault="00D762C3" w14:paraId="4194A30F" w14:textId="27DC2522">
      <w:pPr>
        <w:jc w:val="both"/>
      </w:pPr>
      <w:r>
        <w:t>This Russian makes Robin Hood look like an amateur. Sova is an expert archer w</w:t>
      </w:r>
      <w:r w:rsidR="6E9A800F">
        <w:t>ho can</w:t>
      </w:r>
      <w:r>
        <w:t xml:space="preserve"> send arrows around corners to hit their targets. </w:t>
      </w:r>
    </w:p>
    <w:p w:rsidR="00ED0709" w:rsidP="383CC63F" w:rsidRDefault="00AF01FB" w14:paraId="175D9C2B" w14:textId="230EA39D">
      <w:pPr>
        <w:jc w:val="both"/>
      </w:pPr>
      <w:r>
        <w:t xml:space="preserve">His ultimate ability is reusable. Once the timer is activated, it can influence the battlefield three times. </w:t>
      </w:r>
      <w:r w:rsidR="00ED0709">
        <w:t xml:space="preserve"> </w:t>
      </w:r>
    </w:p>
    <w:tbl>
      <w:tblPr>
        <w:tblStyle w:val="TableGrid"/>
        <w:tblW w:w="0" w:type="auto"/>
        <w:tblLook w:val="04A0" w:firstRow="1" w:lastRow="0" w:firstColumn="1" w:lastColumn="0" w:noHBand="0" w:noVBand="1"/>
      </w:tblPr>
      <w:tblGrid>
        <w:gridCol w:w="3096"/>
        <w:gridCol w:w="3792"/>
      </w:tblGrid>
      <w:tr w:rsidR="007F4E6E" w:rsidTr="383CC63F" w14:paraId="70065344" w14:textId="77777777">
        <w:trPr>
          <w:trHeight w:val="369"/>
        </w:trPr>
        <w:tc>
          <w:tcPr>
            <w:tcW w:w="3096" w:type="dxa"/>
          </w:tcPr>
          <w:p w:rsidRPr="007F4E6E" w:rsidR="007F4E6E" w:rsidP="383CC63F" w:rsidRDefault="64E42EF4" w14:paraId="4A2D7B17" w14:textId="77777777">
            <w:pPr>
              <w:jc w:val="both"/>
              <w:rPr>
                <w:b/>
                <w:bCs/>
              </w:rPr>
            </w:pPr>
            <w:r w:rsidRPr="383CC63F">
              <w:rPr>
                <w:b/>
                <w:bCs/>
              </w:rPr>
              <w:t xml:space="preserve">Parameter </w:t>
            </w:r>
          </w:p>
        </w:tc>
        <w:tc>
          <w:tcPr>
            <w:tcW w:w="3792" w:type="dxa"/>
          </w:tcPr>
          <w:p w:rsidRPr="007F4E6E" w:rsidR="007F4E6E" w:rsidP="383CC63F" w:rsidRDefault="64E42EF4" w14:paraId="4DD7EF5B" w14:textId="77777777">
            <w:pPr>
              <w:jc w:val="both"/>
              <w:rPr>
                <w:b/>
                <w:bCs/>
              </w:rPr>
            </w:pPr>
            <w:r w:rsidRPr="383CC63F">
              <w:rPr>
                <w:b/>
                <w:bCs/>
              </w:rPr>
              <w:t>Rating</w:t>
            </w:r>
          </w:p>
        </w:tc>
      </w:tr>
      <w:tr w:rsidR="007F4E6E" w:rsidTr="383CC63F" w14:paraId="2BB77417" w14:textId="77777777">
        <w:trPr>
          <w:trHeight w:val="471"/>
        </w:trPr>
        <w:tc>
          <w:tcPr>
            <w:tcW w:w="3096" w:type="dxa"/>
          </w:tcPr>
          <w:p w:rsidR="007F4E6E" w:rsidP="383CC63F" w:rsidRDefault="64E42EF4" w14:paraId="3DB55668" w14:textId="77777777">
            <w:pPr>
              <w:jc w:val="both"/>
            </w:pPr>
            <w:r>
              <w:t>Ability</w:t>
            </w:r>
          </w:p>
        </w:tc>
        <w:tc>
          <w:tcPr>
            <w:tcW w:w="3792" w:type="dxa"/>
          </w:tcPr>
          <w:p w:rsidR="007F4E6E" w:rsidP="383CC63F" w:rsidRDefault="007F4E6E" w14:paraId="70C0B39D" w14:textId="77777777">
            <w:pPr>
              <w:jc w:val="both"/>
            </w:pPr>
            <w:r>
              <w:rPr>
                <w:noProof/>
              </w:rPr>
              <mc:AlternateContent>
                <mc:Choice Requires="wps">
                  <w:drawing>
                    <wp:inline distT="0" distB="0" distL="0" distR="0" wp14:anchorId="6CDFCAAA" wp14:editId="6D3A3FEE">
                      <wp:extent cx="285750" cy="232064"/>
                      <wp:effectExtent l="38100" t="19050" r="38100" b="34925"/>
                      <wp:docPr id="263" name="Star: 5 Points 26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280EE04">
                    <v:shape id="Star: 5 Points 26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6D8E1AE9">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4C04329" wp14:editId="2B4E12F6">
                      <wp:extent cx="285750" cy="232064"/>
                      <wp:effectExtent l="38100" t="19050" r="38100" b="34925"/>
                      <wp:docPr id="264" name="Star: 5 Points 26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CB22E1F">
                    <v:shape id="Star: 5 Points 26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7A7CB97">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563CD35" wp14:editId="410D038D">
                      <wp:extent cx="285750" cy="232064"/>
                      <wp:effectExtent l="38100" t="19050" r="38100" b="34925"/>
                      <wp:docPr id="265" name="Star: 5 Points 26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2CE1C70">
                    <v:shape id="Star: 5 Points 26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E9EC26D">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A153D99" wp14:editId="4BF2EA22">
                      <wp:extent cx="285750" cy="232064"/>
                      <wp:effectExtent l="38100" t="19050" r="38100" b="34925"/>
                      <wp:docPr id="266" name="Star: 5 Points 26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8E78525">
                    <v:shape id="Star: 5 Points 26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17A6078">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35645A8" wp14:editId="0FBB0A3D">
                      <wp:extent cx="285750" cy="232064"/>
                      <wp:effectExtent l="38100" t="19050" r="38100" b="34925"/>
                      <wp:docPr id="267" name="Star: 5 Points 26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9AB6EE3">
                    <v:shape id="Star: 5 Points 26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29C37369">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0DAD27D0" w14:textId="77777777">
        <w:trPr>
          <w:trHeight w:val="369"/>
        </w:trPr>
        <w:tc>
          <w:tcPr>
            <w:tcW w:w="3096" w:type="dxa"/>
          </w:tcPr>
          <w:p w:rsidR="007F4E6E" w:rsidP="383CC63F" w:rsidRDefault="64E42EF4" w14:paraId="37ED591E" w14:textId="77777777">
            <w:pPr>
              <w:jc w:val="both"/>
            </w:pPr>
            <w:r>
              <w:t>Kit</w:t>
            </w:r>
          </w:p>
        </w:tc>
        <w:tc>
          <w:tcPr>
            <w:tcW w:w="3792" w:type="dxa"/>
          </w:tcPr>
          <w:p w:rsidR="007F4E6E" w:rsidP="383CC63F" w:rsidRDefault="007F4E6E" w14:paraId="2780A7AC" w14:textId="77777777">
            <w:pPr>
              <w:jc w:val="both"/>
            </w:pPr>
            <w:r>
              <w:rPr>
                <w:noProof/>
              </w:rPr>
              <mc:AlternateContent>
                <mc:Choice Requires="wps">
                  <w:drawing>
                    <wp:inline distT="0" distB="0" distL="0" distR="0" wp14:anchorId="15846F39" wp14:editId="6EB3821F">
                      <wp:extent cx="285750" cy="232064"/>
                      <wp:effectExtent l="38100" t="19050" r="38100" b="34925"/>
                      <wp:docPr id="268" name="Star: 5 Points 26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39AC1B0">
                    <v:shape id="Star: 5 Points 26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56C8BEC">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806E60E" wp14:editId="7DE27621">
                      <wp:extent cx="285750" cy="232064"/>
                      <wp:effectExtent l="38100" t="19050" r="38100" b="34925"/>
                      <wp:docPr id="269" name="Star: 5 Points 26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CD88DDB">
                    <v:shape id="Star: 5 Points 26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2C84D28">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2F7417C" wp14:editId="7793D86B">
                      <wp:extent cx="285750" cy="232064"/>
                      <wp:effectExtent l="38100" t="19050" r="38100" b="34925"/>
                      <wp:docPr id="270" name="Star: 5 Points 27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1E6B2BD">
                    <v:shape id="Star: 5 Points 27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2511CB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A0203B2" wp14:editId="73DADA87">
                      <wp:extent cx="285750" cy="232064"/>
                      <wp:effectExtent l="38100" t="19050" r="38100" b="34925"/>
                      <wp:docPr id="271" name="Star: 5 Points 27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BD848D7">
                    <v:shape id="Star: 5 Points 27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68D50F9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937060B" wp14:editId="1EEF7B30">
                      <wp:extent cx="285750" cy="232064"/>
                      <wp:effectExtent l="38100" t="19050" r="38100" b="34925"/>
                      <wp:docPr id="272" name="Star: 5 Points 27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8E3DF30">
                    <v:shape id="Star: 5 Points 27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3EFE4EF3">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5B850C1C" w14:textId="77777777">
        <w:trPr>
          <w:trHeight w:val="369"/>
        </w:trPr>
        <w:tc>
          <w:tcPr>
            <w:tcW w:w="3096" w:type="dxa"/>
          </w:tcPr>
          <w:p w:rsidR="007F4E6E" w:rsidP="383CC63F" w:rsidRDefault="64E42EF4" w14:paraId="46DCFE20" w14:textId="77777777">
            <w:pPr>
              <w:jc w:val="both"/>
            </w:pPr>
            <w:r>
              <w:t>Impact</w:t>
            </w:r>
          </w:p>
        </w:tc>
        <w:tc>
          <w:tcPr>
            <w:tcW w:w="3792" w:type="dxa"/>
          </w:tcPr>
          <w:p w:rsidR="007F4E6E" w:rsidP="383CC63F" w:rsidRDefault="007F4E6E" w14:paraId="270DE7DF" w14:textId="77777777">
            <w:pPr>
              <w:jc w:val="both"/>
            </w:pPr>
            <w:r>
              <w:rPr>
                <w:noProof/>
              </w:rPr>
              <mc:AlternateContent>
                <mc:Choice Requires="wps">
                  <w:drawing>
                    <wp:inline distT="0" distB="0" distL="0" distR="0" wp14:anchorId="645593D6" wp14:editId="13DD2535">
                      <wp:extent cx="285750" cy="232064"/>
                      <wp:effectExtent l="38100" t="19050" r="38100" b="34925"/>
                      <wp:docPr id="273" name="Star: 5 Points 27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4BBCA71">
                    <v:shape id="Star: 5 Points 27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A2BA672">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A8907B6" wp14:editId="532DE707">
                      <wp:extent cx="285750" cy="232064"/>
                      <wp:effectExtent l="38100" t="19050" r="38100" b="34925"/>
                      <wp:docPr id="274" name="Star: 5 Points 27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B97C41B">
                    <v:shape id="Star: 5 Points 27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1EB3C18">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4545F5E" wp14:editId="7AA2D0B7">
                      <wp:extent cx="285750" cy="232064"/>
                      <wp:effectExtent l="38100" t="19050" r="38100" b="34925"/>
                      <wp:docPr id="275" name="Star: 5 Points 27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DACCB6F">
                    <v:shape id="Star: 5 Points 27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648A8BB8">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5D9D9F1" wp14:editId="25E91A4D">
                      <wp:extent cx="285750" cy="232064"/>
                      <wp:effectExtent l="38100" t="19050" r="38100" b="34925"/>
                      <wp:docPr id="276" name="Star: 5 Points 27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9915A7F">
                    <v:shape id="Star: 5 Points 27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DDA34DB">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6A754CA" wp14:editId="3C6CB175">
                      <wp:extent cx="285750" cy="232064"/>
                      <wp:effectExtent l="38100" t="19050" r="38100" b="34925"/>
                      <wp:docPr id="277" name="Star: 5 Points 27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A3847A7">
                    <v:shape id="Star: 5 Points 27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26441072">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30A60A24" w14:textId="77777777">
        <w:trPr>
          <w:trHeight w:val="354"/>
        </w:trPr>
        <w:tc>
          <w:tcPr>
            <w:tcW w:w="3096" w:type="dxa"/>
          </w:tcPr>
          <w:p w:rsidR="007F4E6E" w:rsidP="383CC63F" w:rsidRDefault="64E42EF4" w14:paraId="1A2E6D8F" w14:textId="77777777">
            <w:pPr>
              <w:jc w:val="both"/>
            </w:pPr>
            <w:r>
              <w:t xml:space="preserve">Difficulty </w:t>
            </w:r>
          </w:p>
        </w:tc>
        <w:tc>
          <w:tcPr>
            <w:tcW w:w="3792" w:type="dxa"/>
          </w:tcPr>
          <w:p w:rsidR="007F4E6E" w:rsidP="383CC63F" w:rsidRDefault="007F4E6E" w14:paraId="022DC332" w14:textId="77777777">
            <w:pPr>
              <w:jc w:val="both"/>
            </w:pPr>
            <w:r>
              <w:rPr>
                <w:noProof/>
              </w:rPr>
              <mc:AlternateContent>
                <mc:Choice Requires="wps">
                  <w:drawing>
                    <wp:inline distT="0" distB="0" distL="0" distR="0" wp14:anchorId="30E0BACF" wp14:editId="2304DCC6">
                      <wp:extent cx="285750" cy="232064"/>
                      <wp:effectExtent l="38100" t="19050" r="38100" b="34925"/>
                      <wp:docPr id="278" name="Star: 5 Points 27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96FA318">
                    <v:shape id="Star: 5 Points 27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414E47A">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A6F7A3E" wp14:editId="7F1F2C32">
                      <wp:extent cx="285750" cy="232064"/>
                      <wp:effectExtent l="38100" t="19050" r="38100" b="34925"/>
                      <wp:docPr id="279" name="Star: 5 Points 27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D5574DB">
                    <v:shape id="Star: 5 Points 27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0CD9D5A">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B709500" wp14:editId="0C965A9F">
                      <wp:extent cx="285750" cy="232064"/>
                      <wp:effectExtent l="38100" t="19050" r="38100" b="34925"/>
                      <wp:docPr id="280" name="Star: 5 Points 28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0F92B7E">
                    <v:shape id="Star: 5 Points 28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5C66EFA">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85A7F79" wp14:editId="52D910DC">
                      <wp:extent cx="285750" cy="232064"/>
                      <wp:effectExtent l="38100" t="19050" r="38100" b="34925"/>
                      <wp:docPr id="281" name="Star: 5 Points 28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8AE8AF2">
                    <v:shape id="Star: 5 Points 28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2648CA35">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C68A1D5" wp14:editId="05156763">
                      <wp:extent cx="285750" cy="232064"/>
                      <wp:effectExtent l="38100" t="19050" r="38100" b="34925"/>
                      <wp:docPr id="282" name="Star: 5 Points 28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835C8FE">
                    <v:shape id="Star: 5 Points 28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208FEE74">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bl>
    <w:p w:rsidRPr="001A7776" w:rsidR="007F4E6E" w:rsidP="383CC63F" w:rsidRDefault="007F4E6E" w14:paraId="03A77483" w14:textId="77777777">
      <w:pPr>
        <w:jc w:val="both"/>
      </w:pPr>
    </w:p>
    <w:p w:rsidRPr="001A7776" w:rsidR="00AF01FB" w:rsidP="383CC63F" w:rsidRDefault="00ED0709" w14:paraId="737E0C4D" w14:textId="77777777">
      <w:pPr>
        <w:jc w:val="both"/>
        <w:rPr>
          <w:b/>
          <w:bCs/>
        </w:rPr>
      </w:pPr>
      <w:r w:rsidRPr="383CC63F">
        <w:rPr>
          <w:b/>
          <w:bCs/>
        </w:rPr>
        <w:t xml:space="preserve">Viper </w:t>
      </w:r>
    </w:p>
    <w:p w:rsidR="00ED0709" w:rsidP="383CC63F" w:rsidRDefault="00AF01FB" w14:paraId="249B3650" w14:textId="01D3BE0D">
      <w:pPr>
        <w:jc w:val="both"/>
      </w:pPr>
      <w:r>
        <w:t xml:space="preserve">Some know Viper by her real name, Sabine. </w:t>
      </w:r>
      <w:r w:rsidR="4516E1CA">
        <w:t>If you want to plant a spike, t</w:t>
      </w:r>
      <w:r>
        <w:t>his American is the agent you want on your team</w:t>
      </w:r>
      <w:r w:rsidR="6E6B2D9E">
        <w:t>.</w:t>
      </w:r>
      <w:r>
        <w:t xml:space="preserve"> She can create a </w:t>
      </w:r>
      <w:r w:rsidR="00C32DA7">
        <w:t>cloud of poison that significantly impairs the other agents, making it the perfect place to plant the spike</w:t>
      </w:r>
      <w:r w:rsidR="00ED0709">
        <w:t xml:space="preserve">. </w:t>
      </w:r>
    </w:p>
    <w:tbl>
      <w:tblPr>
        <w:tblStyle w:val="TableGrid"/>
        <w:tblW w:w="0" w:type="auto"/>
        <w:tblLook w:val="04A0" w:firstRow="1" w:lastRow="0" w:firstColumn="1" w:lastColumn="0" w:noHBand="0" w:noVBand="1"/>
      </w:tblPr>
      <w:tblGrid>
        <w:gridCol w:w="3096"/>
        <w:gridCol w:w="3792"/>
      </w:tblGrid>
      <w:tr w:rsidR="007F4E6E" w:rsidTr="383CC63F" w14:paraId="357DDBD0" w14:textId="77777777">
        <w:trPr>
          <w:trHeight w:val="369"/>
        </w:trPr>
        <w:tc>
          <w:tcPr>
            <w:tcW w:w="3096" w:type="dxa"/>
          </w:tcPr>
          <w:p w:rsidRPr="007F4E6E" w:rsidR="007F4E6E" w:rsidP="383CC63F" w:rsidRDefault="64E42EF4" w14:paraId="119D1529" w14:textId="77777777">
            <w:pPr>
              <w:jc w:val="both"/>
              <w:rPr>
                <w:b/>
                <w:bCs/>
              </w:rPr>
            </w:pPr>
            <w:r w:rsidRPr="383CC63F">
              <w:rPr>
                <w:b/>
                <w:bCs/>
              </w:rPr>
              <w:t xml:space="preserve">Parameter </w:t>
            </w:r>
          </w:p>
        </w:tc>
        <w:tc>
          <w:tcPr>
            <w:tcW w:w="3792" w:type="dxa"/>
          </w:tcPr>
          <w:p w:rsidRPr="007F4E6E" w:rsidR="007F4E6E" w:rsidP="383CC63F" w:rsidRDefault="64E42EF4" w14:paraId="52417DA4" w14:textId="77777777">
            <w:pPr>
              <w:jc w:val="both"/>
              <w:rPr>
                <w:b/>
                <w:bCs/>
              </w:rPr>
            </w:pPr>
            <w:r w:rsidRPr="383CC63F">
              <w:rPr>
                <w:b/>
                <w:bCs/>
              </w:rPr>
              <w:t>Rating</w:t>
            </w:r>
          </w:p>
        </w:tc>
      </w:tr>
      <w:tr w:rsidR="007F4E6E" w:rsidTr="383CC63F" w14:paraId="5CCD924A" w14:textId="77777777">
        <w:trPr>
          <w:trHeight w:val="471"/>
        </w:trPr>
        <w:tc>
          <w:tcPr>
            <w:tcW w:w="3096" w:type="dxa"/>
          </w:tcPr>
          <w:p w:rsidR="007F4E6E" w:rsidP="383CC63F" w:rsidRDefault="64E42EF4" w14:paraId="38668F3B" w14:textId="77777777">
            <w:pPr>
              <w:jc w:val="both"/>
            </w:pPr>
            <w:r>
              <w:t>Ability</w:t>
            </w:r>
          </w:p>
        </w:tc>
        <w:tc>
          <w:tcPr>
            <w:tcW w:w="3792" w:type="dxa"/>
          </w:tcPr>
          <w:p w:rsidR="007F4E6E" w:rsidP="383CC63F" w:rsidRDefault="007F4E6E" w14:paraId="5191AE03" w14:textId="77777777">
            <w:pPr>
              <w:jc w:val="both"/>
            </w:pPr>
            <w:r>
              <w:rPr>
                <w:noProof/>
              </w:rPr>
              <mc:AlternateContent>
                <mc:Choice Requires="wps">
                  <w:drawing>
                    <wp:inline distT="0" distB="0" distL="0" distR="0" wp14:anchorId="31EA989B" wp14:editId="5B240331">
                      <wp:extent cx="285750" cy="232064"/>
                      <wp:effectExtent l="38100" t="19050" r="38100" b="34925"/>
                      <wp:docPr id="283" name="Star: 5 Points 28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0CC3BF2">
                    <v:shape id="Star: 5 Points 28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34357A1">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A89E245" wp14:editId="1FC1714B">
                      <wp:extent cx="285750" cy="232064"/>
                      <wp:effectExtent l="38100" t="19050" r="38100" b="34925"/>
                      <wp:docPr id="284" name="Star: 5 Points 28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56217A2">
                    <v:shape id="Star: 5 Points 28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7088D52A">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D6F21CD" wp14:editId="4C7781F5">
                      <wp:extent cx="285750" cy="232064"/>
                      <wp:effectExtent l="38100" t="19050" r="38100" b="34925"/>
                      <wp:docPr id="285" name="Star: 5 Points 28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665288F">
                    <v:shape id="Star: 5 Points 28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8D11794">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4570E5A" wp14:editId="0ACE6E69">
                      <wp:extent cx="285750" cy="232064"/>
                      <wp:effectExtent l="38100" t="19050" r="38100" b="34925"/>
                      <wp:docPr id="286" name="Star: 5 Points 28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17A6C4E">
                    <v:shape id="Star: 5 Points 28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5C6D7E3D">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C6E7236" wp14:editId="242040B5">
                      <wp:extent cx="285750" cy="232064"/>
                      <wp:effectExtent l="38100" t="19050" r="38100" b="34925"/>
                      <wp:docPr id="287" name="Star: 5 Points 28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5851527">
                    <v:shape id="Star: 5 Points 28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2C1BEF9E">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6AC0F3D0" w14:textId="77777777">
        <w:trPr>
          <w:trHeight w:val="369"/>
        </w:trPr>
        <w:tc>
          <w:tcPr>
            <w:tcW w:w="3096" w:type="dxa"/>
          </w:tcPr>
          <w:p w:rsidR="007F4E6E" w:rsidP="383CC63F" w:rsidRDefault="64E42EF4" w14:paraId="5571FB9F" w14:textId="77777777">
            <w:pPr>
              <w:jc w:val="both"/>
            </w:pPr>
            <w:r>
              <w:t>Kit</w:t>
            </w:r>
          </w:p>
        </w:tc>
        <w:tc>
          <w:tcPr>
            <w:tcW w:w="3792" w:type="dxa"/>
          </w:tcPr>
          <w:p w:rsidR="007F4E6E" w:rsidP="383CC63F" w:rsidRDefault="007F4E6E" w14:paraId="10CEDB55" w14:textId="77777777">
            <w:pPr>
              <w:jc w:val="both"/>
            </w:pPr>
            <w:r>
              <w:rPr>
                <w:noProof/>
              </w:rPr>
              <mc:AlternateContent>
                <mc:Choice Requires="wps">
                  <w:drawing>
                    <wp:inline distT="0" distB="0" distL="0" distR="0" wp14:anchorId="045F3759" wp14:editId="78579703">
                      <wp:extent cx="285750" cy="232064"/>
                      <wp:effectExtent l="38100" t="19050" r="38100" b="34925"/>
                      <wp:docPr id="288" name="Star: 5 Points 28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9D4D3DA">
                    <v:shape id="Star: 5 Points 28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7C9E896D">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6459480" wp14:editId="53838A25">
                      <wp:extent cx="285750" cy="232064"/>
                      <wp:effectExtent l="38100" t="19050" r="38100" b="34925"/>
                      <wp:docPr id="289" name="Star: 5 Points 28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70136D6">
                    <v:shape id="Star: 5 Points 28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64F602EA">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A653EB8" wp14:editId="0F9B4A71">
                      <wp:extent cx="285750" cy="232064"/>
                      <wp:effectExtent l="38100" t="19050" r="38100" b="34925"/>
                      <wp:docPr id="290" name="Star: 5 Points 29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6F05D36">
                    <v:shape id="Star: 5 Points 29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BA7DFA0">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774A375" wp14:editId="7AB95829">
                      <wp:extent cx="285750" cy="232064"/>
                      <wp:effectExtent l="38100" t="19050" r="38100" b="34925"/>
                      <wp:docPr id="291" name="Star: 5 Points 29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C442EC6">
                    <v:shape id="Star: 5 Points 29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EC14D45">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97B4F16" wp14:editId="2A95BDB5">
                      <wp:extent cx="285750" cy="232064"/>
                      <wp:effectExtent l="38100" t="19050" r="38100" b="34925"/>
                      <wp:docPr id="292" name="Star: 5 Points 29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BAAD409">
                    <v:shape id="Star: 5 Points 29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362C02B7">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738A1126" w14:textId="77777777">
        <w:trPr>
          <w:trHeight w:val="369"/>
        </w:trPr>
        <w:tc>
          <w:tcPr>
            <w:tcW w:w="3096" w:type="dxa"/>
          </w:tcPr>
          <w:p w:rsidR="007F4E6E" w:rsidP="383CC63F" w:rsidRDefault="64E42EF4" w14:paraId="07566BA7" w14:textId="77777777">
            <w:pPr>
              <w:jc w:val="both"/>
            </w:pPr>
            <w:r>
              <w:t>Impact</w:t>
            </w:r>
          </w:p>
        </w:tc>
        <w:tc>
          <w:tcPr>
            <w:tcW w:w="3792" w:type="dxa"/>
          </w:tcPr>
          <w:p w:rsidR="007F4E6E" w:rsidP="383CC63F" w:rsidRDefault="007F4E6E" w14:paraId="196C872A" w14:textId="77777777">
            <w:pPr>
              <w:jc w:val="both"/>
            </w:pPr>
            <w:r>
              <w:rPr>
                <w:noProof/>
              </w:rPr>
              <mc:AlternateContent>
                <mc:Choice Requires="wps">
                  <w:drawing>
                    <wp:inline distT="0" distB="0" distL="0" distR="0" wp14:anchorId="4D9BA3DE" wp14:editId="53494BAB">
                      <wp:extent cx="285750" cy="232064"/>
                      <wp:effectExtent l="38100" t="19050" r="38100" b="34925"/>
                      <wp:docPr id="293" name="Star: 5 Points 29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61840CD">
                    <v:shape id="Star: 5 Points 29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0FCB37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626765C" wp14:editId="2684EA97">
                      <wp:extent cx="285750" cy="232064"/>
                      <wp:effectExtent l="38100" t="19050" r="38100" b="34925"/>
                      <wp:docPr id="294" name="Star: 5 Points 29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3DE60F6">
                    <v:shape id="Star: 5 Points 29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FDB3E6D">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A7D8210" wp14:editId="3DE8C972">
                      <wp:extent cx="285750" cy="232064"/>
                      <wp:effectExtent l="38100" t="19050" r="38100" b="34925"/>
                      <wp:docPr id="295" name="Star: 5 Points 29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A3AB136">
                    <v:shape id="Star: 5 Points 29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E437726">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97A2BB6" wp14:editId="33781A40">
                      <wp:extent cx="285750" cy="232064"/>
                      <wp:effectExtent l="38100" t="19050" r="38100" b="34925"/>
                      <wp:docPr id="296" name="Star: 5 Points 29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1E14A77">
                    <v:shape id="Star: 5 Points 29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EB8E45D">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B254866" wp14:editId="005740A2">
                      <wp:extent cx="285750" cy="232064"/>
                      <wp:effectExtent l="38100" t="19050" r="38100" b="34925"/>
                      <wp:docPr id="297" name="Star: 5 Points 29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8E7F2FC">
                    <v:shape id="Star: 5 Points 29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72533007">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0BF43038" w14:textId="77777777">
        <w:trPr>
          <w:trHeight w:val="354"/>
        </w:trPr>
        <w:tc>
          <w:tcPr>
            <w:tcW w:w="3096" w:type="dxa"/>
          </w:tcPr>
          <w:p w:rsidR="007F4E6E" w:rsidP="383CC63F" w:rsidRDefault="64E42EF4" w14:paraId="12C0D62B" w14:textId="77777777">
            <w:pPr>
              <w:jc w:val="both"/>
            </w:pPr>
            <w:r>
              <w:t xml:space="preserve">Difficulty </w:t>
            </w:r>
          </w:p>
        </w:tc>
        <w:tc>
          <w:tcPr>
            <w:tcW w:w="3792" w:type="dxa"/>
          </w:tcPr>
          <w:p w:rsidR="007F4E6E" w:rsidP="383CC63F" w:rsidRDefault="007F4E6E" w14:paraId="0AE4F0BD" w14:textId="77777777">
            <w:pPr>
              <w:jc w:val="both"/>
            </w:pPr>
            <w:r>
              <w:rPr>
                <w:noProof/>
              </w:rPr>
              <mc:AlternateContent>
                <mc:Choice Requires="wps">
                  <w:drawing>
                    <wp:inline distT="0" distB="0" distL="0" distR="0" wp14:anchorId="2E573695" wp14:editId="29B75EB7">
                      <wp:extent cx="285750" cy="232064"/>
                      <wp:effectExtent l="38100" t="19050" r="38100" b="34925"/>
                      <wp:docPr id="298" name="Star: 5 Points 29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2CA73C0">
                    <v:shape id="Star: 5 Points 29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5E1AAB3">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D4CBCAE" wp14:editId="2C8FF504">
                      <wp:extent cx="285750" cy="232064"/>
                      <wp:effectExtent l="38100" t="19050" r="38100" b="34925"/>
                      <wp:docPr id="299" name="Star: 5 Points 29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6A66441">
                    <v:shape id="Star: 5 Points 29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660B4201">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BE813D5" wp14:editId="542863F8">
                      <wp:extent cx="285750" cy="232064"/>
                      <wp:effectExtent l="38100" t="19050" r="38100" b="34925"/>
                      <wp:docPr id="300" name="Star: 5 Points 30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6B2410C">
                    <v:shape id="Star: 5 Points 30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279A0B4">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3DF3F993" wp14:editId="53BA4A2D">
                      <wp:extent cx="285750" cy="232064"/>
                      <wp:effectExtent l="38100" t="19050" r="38100" b="34925"/>
                      <wp:docPr id="301" name="Star: 5 Points 30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525296C">
                    <v:shape id="Star: 5 Points 30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1118A72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CBC8F05" wp14:editId="58C77128">
                      <wp:extent cx="285750" cy="232064"/>
                      <wp:effectExtent l="38100" t="19050" r="38100" b="34925"/>
                      <wp:docPr id="302" name="Star: 5 Points 30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45B9549">
                    <v:shape id="Star: 5 Points 30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571752AE">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bl>
    <w:p w:rsidRPr="001A7776" w:rsidR="007F4E6E" w:rsidP="383CC63F" w:rsidRDefault="007F4E6E" w14:paraId="2DA0EC7C" w14:textId="77777777">
      <w:pPr>
        <w:jc w:val="both"/>
      </w:pPr>
    </w:p>
    <w:p w:rsidRPr="001A7776" w:rsidR="00ED0709" w:rsidP="383CC63F" w:rsidRDefault="00ED0709" w14:paraId="717F573A" w14:textId="77777777">
      <w:pPr>
        <w:jc w:val="both"/>
        <w:rPr>
          <w:b/>
          <w:bCs/>
        </w:rPr>
      </w:pPr>
      <w:r w:rsidRPr="383CC63F">
        <w:rPr>
          <w:b/>
          <w:bCs/>
        </w:rPr>
        <w:t xml:space="preserve">Yoru </w:t>
      </w:r>
    </w:p>
    <w:p w:rsidRPr="001A7776" w:rsidR="00ED0709" w:rsidP="383CC63F" w:rsidRDefault="00ED0709" w14:paraId="3D4246CE" w14:textId="0F755B5A">
      <w:pPr>
        <w:jc w:val="both"/>
      </w:pPr>
      <w:r w:rsidR="7250191C">
        <w:rPr/>
        <w:t>Yoru</w:t>
      </w:r>
      <w:r w:rsidR="0C1C7580">
        <w:rPr/>
        <w:t xml:space="preserve"> looks like he belongs </w:t>
      </w:r>
      <w:r w:rsidR="0C1C7580">
        <w:rPr/>
        <w:t>in</w:t>
      </w:r>
      <w:r w:rsidR="0C1C7580">
        <w:rPr/>
        <w:t xml:space="preserve"> Tekken</w:t>
      </w:r>
      <w:r w:rsidR="7250191C">
        <w:rPr/>
        <w:t>.</w:t>
      </w:r>
      <w:r w:rsidR="0C1C7580">
        <w:rPr/>
        <w:t xml:space="preserve"> But the other agents rarely see him. He is a master of stealth. The Japanese assassin gets the job done without </w:t>
      </w:r>
      <w:del w:author="Terry Deal" w:date="2022-01-31T12:12:21.954Z" w:id="955012031">
        <w:r w:rsidDel="0C1C7580">
          <w:delText>getting</w:delText>
        </w:r>
      </w:del>
      <w:ins w:author="Terry Deal" w:date="2022-01-31T12:12:23.13Z" w:id="918123435">
        <w:r w:rsidR="4C59FE15">
          <w:t>being</w:t>
        </w:r>
      </w:ins>
      <w:r w:rsidR="0C1C7580">
        <w:rPr/>
        <w:t xml:space="preserve"> seen. This is the fitting </w:t>
      </w:r>
      <w:r w:rsidR="65230D0C">
        <w:rPr/>
        <w:t xml:space="preserve">choice </w:t>
      </w:r>
      <w:r w:rsidR="0C1C7580">
        <w:rPr/>
        <w:t xml:space="preserve">for a nation that gave the </w:t>
      </w:r>
      <w:r w:rsidR="0C1C7580">
        <w:rPr/>
        <w:t>world the ninja</w:t>
      </w:r>
      <w:r w:rsidR="0C1C7580">
        <w:rPr/>
        <w:t xml:space="preserve">. </w:t>
      </w:r>
    </w:p>
    <w:p w:rsidR="00C32DA7" w:rsidP="383CC63F" w:rsidRDefault="00C32DA7" w14:paraId="56AC5287" w14:textId="2427B088">
      <w:pPr>
        <w:jc w:val="both"/>
      </w:pPr>
      <w:r>
        <w:t>But be advised, Yoru is a character that requires an experienced player</w:t>
      </w:r>
      <w:r w:rsidR="001A7776">
        <w:t xml:space="preserve">. His abilities can only be used effectively when the player knows </w:t>
      </w:r>
      <w:r w:rsidR="7F31A225">
        <w:t xml:space="preserve">how to play Valorant: </w:t>
      </w:r>
      <w:r w:rsidR="1A1234C3">
        <w:t xml:space="preserve">a real </w:t>
      </w:r>
      <w:r w:rsidR="001A7776">
        <w:t>map</w:t>
      </w:r>
      <w:r w:rsidR="76CC5680">
        <w:t xml:space="preserve"> and strategy expert</w:t>
      </w:r>
      <w:r w:rsidR="001A7776">
        <w:t>.</w:t>
      </w:r>
    </w:p>
    <w:tbl>
      <w:tblPr>
        <w:tblStyle w:val="TableGrid"/>
        <w:tblW w:w="0" w:type="auto"/>
        <w:tblLook w:val="04A0" w:firstRow="1" w:lastRow="0" w:firstColumn="1" w:lastColumn="0" w:noHBand="0" w:noVBand="1"/>
      </w:tblPr>
      <w:tblGrid>
        <w:gridCol w:w="3096"/>
        <w:gridCol w:w="3792"/>
      </w:tblGrid>
      <w:tr w:rsidR="007F4E6E" w:rsidTr="383CC63F" w14:paraId="6D8A5586" w14:textId="77777777">
        <w:trPr>
          <w:trHeight w:val="369"/>
        </w:trPr>
        <w:tc>
          <w:tcPr>
            <w:tcW w:w="3096" w:type="dxa"/>
          </w:tcPr>
          <w:p w:rsidRPr="007F4E6E" w:rsidR="007F4E6E" w:rsidP="383CC63F" w:rsidRDefault="64E42EF4" w14:paraId="0C07409F" w14:textId="77777777">
            <w:pPr>
              <w:jc w:val="both"/>
              <w:rPr>
                <w:b/>
                <w:bCs/>
              </w:rPr>
            </w:pPr>
            <w:r w:rsidRPr="383CC63F">
              <w:rPr>
                <w:b/>
                <w:bCs/>
              </w:rPr>
              <w:t xml:space="preserve">Parameter </w:t>
            </w:r>
          </w:p>
        </w:tc>
        <w:tc>
          <w:tcPr>
            <w:tcW w:w="3792" w:type="dxa"/>
          </w:tcPr>
          <w:p w:rsidRPr="007F4E6E" w:rsidR="007F4E6E" w:rsidP="383CC63F" w:rsidRDefault="64E42EF4" w14:paraId="0D46BB41" w14:textId="77777777">
            <w:pPr>
              <w:jc w:val="both"/>
              <w:rPr>
                <w:b/>
                <w:bCs/>
              </w:rPr>
            </w:pPr>
            <w:r w:rsidRPr="383CC63F">
              <w:rPr>
                <w:b/>
                <w:bCs/>
              </w:rPr>
              <w:t>Rating</w:t>
            </w:r>
          </w:p>
        </w:tc>
      </w:tr>
      <w:tr w:rsidR="007F4E6E" w:rsidTr="383CC63F" w14:paraId="0AE2C769" w14:textId="77777777">
        <w:trPr>
          <w:trHeight w:val="471"/>
        </w:trPr>
        <w:tc>
          <w:tcPr>
            <w:tcW w:w="3096" w:type="dxa"/>
          </w:tcPr>
          <w:p w:rsidR="007F4E6E" w:rsidP="383CC63F" w:rsidRDefault="64E42EF4" w14:paraId="6EFFD642" w14:textId="77777777">
            <w:pPr>
              <w:jc w:val="both"/>
            </w:pPr>
            <w:r>
              <w:t>Ability</w:t>
            </w:r>
          </w:p>
        </w:tc>
        <w:tc>
          <w:tcPr>
            <w:tcW w:w="3792" w:type="dxa"/>
          </w:tcPr>
          <w:p w:rsidR="007F4E6E" w:rsidP="383CC63F" w:rsidRDefault="007F4E6E" w14:paraId="67CBA76C" w14:textId="77777777">
            <w:pPr>
              <w:jc w:val="both"/>
            </w:pPr>
            <w:r>
              <w:rPr>
                <w:noProof/>
              </w:rPr>
              <mc:AlternateContent>
                <mc:Choice Requires="wps">
                  <w:drawing>
                    <wp:inline distT="0" distB="0" distL="0" distR="0" wp14:anchorId="0697C317" wp14:editId="413AA794">
                      <wp:extent cx="285750" cy="232064"/>
                      <wp:effectExtent l="38100" t="19050" r="38100" b="34925"/>
                      <wp:docPr id="303" name="Star: 5 Points 30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70DBB29">
                    <v:shape id="Star: 5 Points 30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5624DD7">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8DB5DBF" wp14:editId="7DB7E1B5">
                      <wp:extent cx="285750" cy="232064"/>
                      <wp:effectExtent l="38100" t="19050" r="38100" b="34925"/>
                      <wp:docPr id="304" name="Star: 5 Points 30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6DC757D">
                    <v:shape id="Star: 5 Points 30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F4B3389">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67447351" wp14:editId="599329CF">
                      <wp:extent cx="285750" cy="232064"/>
                      <wp:effectExtent l="38100" t="19050" r="38100" b="34925"/>
                      <wp:docPr id="305" name="Star: 5 Points 30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7E7989F">
                    <v:shape id="Star: 5 Points 30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32CCBD6">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535A12B" wp14:editId="4574B055">
                      <wp:extent cx="285750" cy="232064"/>
                      <wp:effectExtent l="38100" t="19050" r="38100" b="34925"/>
                      <wp:docPr id="306" name="Star: 5 Points 30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2DF20B5">
                    <v:shape id="Star: 5 Points 30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18B8C1D5">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89D922F" wp14:editId="3FFDDEBB">
                      <wp:extent cx="285750" cy="232064"/>
                      <wp:effectExtent l="38100" t="19050" r="38100" b="34925"/>
                      <wp:docPr id="307" name="Star: 5 Points 30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96D7899">
                    <v:shape id="Star: 5 Points 30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46EE42D3">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4BDB6C49" w14:textId="77777777">
        <w:trPr>
          <w:trHeight w:val="369"/>
        </w:trPr>
        <w:tc>
          <w:tcPr>
            <w:tcW w:w="3096" w:type="dxa"/>
          </w:tcPr>
          <w:p w:rsidR="007F4E6E" w:rsidP="383CC63F" w:rsidRDefault="64E42EF4" w14:paraId="3908AD35" w14:textId="77777777">
            <w:pPr>
              <w:jc w:val="both"/>
            </w:pPr>
            <w:r>
              <w:t>Kit</w:t>
            </w:r>
          </w:p>
        </w:tc>
        <w:tc>
          <w:tcPr>
            <w:tcW w:w="3792" w:type="dxa"/>
          </w:tcPr>
          <w:p w:rsidR="007F4E6E" w:rsidP="383CC63F" w:rsidRDefault="007F4E6E" w14:paraId="1CE9AE96" w14:textId="77777777">
            <w:pPr>
              <w:jc w:val="both"/>
            </w:pPr>
            <w:r>
              <w:rPr>
                <w:noProof/>
              </w:rPr>
              <mc:AlternateContent>
                <mc:Choice Requires="wps">
                  <w:drawing>
                    <wp:inline distT="0" distB="0" distL="0" distR="0" wp14:anchorId="0956749E" wp14:editId="6E8667FB">
                      <wp:extent cx="285750" cy="232064"/>
                      <wp:effectExtent l="38100" t="19050" r="38100" b="34925"/>
                      <wp:docPr id="308" name="Star: 5 Points 30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A38CEDA">
                    <v:shape id="Star: 5 Points 30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7B7FA6F5">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3440A60" wp14:editId="5847E7C4">
                      <wp:extent cx="285750" cy="232064"/>
                      <wp:effectExtent l="38100" t="19050" r="38100" b="34925"/>
                      <wp:docPr id="309" name="Star: 5 Points 30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26FCD2F">
                    <v:shape id="Star: 5 Points 30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962DB2F">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4DA987D9" wp14:editId="354FFA73">
                      <wp:extent cx="285750" cy="232064"/>
                      <wp:effectExtent l="38100" t="19050" r="38100" b="34925"/>
                      <wp:docPr id="310" name="Star: 5 Points 31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3872C12">
                    <v:shape id="Star: 5 Points 31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CBD67AE">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10451537" wp14:editId="454B9142">
                      <wp:extent cx="285750" cy="232064"/>
                      <wp:effectExtent l="38100" t="19050" r="38100" b="34925"/>
                      <wp:docPr id="311" name="Star: 5 Points 31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1E3C4F7">
                    <v:shape id="Star: 5 Points 31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43973E1D">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7F10663E" wp14:editId="332F4D7D">
                      <wp:extent cx="285750" cy="232064"/>
                      <wp:effectExtent l="38100" t="19050" r="38100" b="34925"/>
                      <wp:docPr id="312" name="Star: 5 Points 31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7E01438">
                    <v:shape id="Star: 5 Points 31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1AB3735F">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2B0EB5F4" w14:textId="77777777">
        <w:trPr>
          <w:trHeight w:val="369"/>
        </w:trPr>
        <w:tc>
          <w:tcPr>
            <w:tcW w:w="3096" w:type="dxa"/>
          </w:tcPr>
          <w:p w:rsidR="007F4E6E" w:rsidP="383CC63F" w:rsidRDefault="64E42EF4" w14:paraId="3BD60469" w14:textId="77777777">
            <w:pPr>
              <w:jc w:val="both"/>
            </w:pPr>
            <w:r>
              <w:t>Impact</w:t>
            </w:r>
          </w:p>
        </w:tc>
        <w:tc>
          <w:tcPr>
            <w:tcW w:w="3792" w:type="dxa"/>
          </w:tcPr>
          <w:p w:rsidR="007F4E6E" w:rsidP="383CC63F" w:rsidRDefault="007F4E6E" w14:paraId="1C740C75" w14:textId="77777777">
            <w:pPr>
              <w:jc w:val="both"/>
            </w:pPr>
            <w:r>
              <w:rPr>
                <w:noProof/>
              </w:rPr>
              <mc:AlternateContent>
                <mc:Choice Requires="wps">
                  <w:drawing>
                    <wp:inline distT="0" distB="0" distL="0" distR="0" wp14:anchorId="38BC7CB7" wp14:editId="683B9878">
                      <wp:extent cx="285750" cy="232064"/>
                      <wp:effectExtent l="38100" t="19050" r="38100" b="34925"/>
                      <wp:docPr id="313" name="Star: 5 Points 313"/>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1687B47">
                    <v:shape id="Star: 5 Points 313"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3D5B8F53">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C48B2B6" wp14:editId="2CF28288">
                      <wp:extent cx="285750" cy="232064"/>
                      <wp:effectExtent l="38100" t="19050" r="38100" b="34925"/>
                      <wp:docPr id="314" name="Star: 5 Points 314"/>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5CBC570">
                    <v:shape id="Star: 5 Points 314"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B7B13B0">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87B549B" wp14:editId="32D83EEB">
                      <wp:extent cx="285750" cy="232064"/>
                      <wp:effectExtent l="38100" t="19050" r="38100" b="34925"/>
                      <wp:docPr id="315" name="Star: 5 Points 315"/>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9D4FB34">
                    <v:shape id="Star: 5 Points 315"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2A47CFC9">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01C2839" wp14:editId="77CDF260">
                      <wp:extent cx="285750" cy="232064"/>
                      <wp:effectExtent l="38100" t="19050" r="38100" b="34925"/>
                      <wp:docPr id="316" name="Star: 5 Points 316"/>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97CD91B">
                    <v:shape id="Star: 5 Points 316"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6BE8C51B">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7487E30" wp14:editId="231DBA0D">
                      <wp:extent cx="285750" cy="232064"/>
                      <wp:effectExtent l="38100" t="19050" r="38100" b="34925"/>
                      <wp:docPr id="317" name="Star: 5 Points 317"/>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6B39329">
                    <v:shape id="Star: 5 Points 317"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bfbfbf [2412]"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" w14:anchorId="0FA399E2">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r w:rsidR="007F4E6E" w:rsidTr="383CC63F" w14:paraId="43509CAF" w14:textId="77777777">
        <w:trPr>
          <w:trHeight w:val="354"/>
        </w:trPr>
        <w:tc>
          <w:tcPr>
            <w:tcW w:w="3096" w:type="dxa"/>
          </w:tcPr>
          <w:p w:rsidR="007F4E6E" w:rsidP="383CC63F" w:rsidRDefault="64E42EF4" w14:paraId="6E67161F" w14:textId="77777777">
            <w:pPr>
              <w:jc w:val="both"/>
            </w:pPr>
            <w:r>
              <w:t xml:space="preserve">Difficulty </w:t>
            </w:r>
          </w:p>
        </w:tc>
        <w:tc>
          <w:tcPr>
            <w:tcW w:w="3792" w:type="dxa"/>
          </w:tcPr>
          <w:p w:rsidR="007F4E6E" w:rsidP="383CC63F" w:rsidRDefault="007F4E6E" w14:paraId="03C8A438" w14:textId="77777777">
            <w:pPr>
              <w:jc w:val="both"/>
            </w:pPr>
            <w:r>
              <w:rPr>
                <w:noProof/>
              </w:rPr>
              <mc:AlternateContent>
                <mc:Choice Requires="wps">
                  <w:drawing>
                    <wp:inline distT="0" distB="0" distL="0" distR="0" wp14:anchorId="46774A8E" wp14:editId="745D1376">
                      <wp:extent cx="285750" cy="232064"/>
                      <wp:effectExtent l="38100" t="19050" r="38100" b="34925"/>
                      <wp:docPr id="318" name="Star: 5 Points 318"/>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D1ED662">
                    <v:shape id="Star: 5 Points 318"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14EEC549">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245DAB22" wp14:editId="44B17DA1">
                      <wp:extent cx="285750" cy="232064"/>
                      <wp:effectExtent l="38100" t="19050" r="38100" b="34925"/>
                      <wp:docPr id="319" name="Star: 5 Points 319"/>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64D0590">
                    <v:shape id="Star: 5 Points 319"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06FACA93">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F13D2BD" wp14:editId="31C098C5">
                      <wp:extent cx="285750" cy="232064"/>
                      <wp:effectExtent l="38100" t="19050" r="38100" b="34925"/>
                      <wp:docPr id="320" name="Star: 5 Points 320"/>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153B021">
                    <v:shape id="Star: 5 Points 320"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896BE1E">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0C7BDB12" wp14:editId="682D6EF0">
                      <wp:extent cx="285750" cy="232064"/>
                      <wp:effectExtent l="38100" t="19050" r="38100" b="34925"/>
                      <wp:docPr id="321" name="Star: 5 Points 321"/>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3626FFE">
                    <v:shape id="Star: 5 Points 321"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5C543271">
                      <v:stroke joinstyle="miter"/>
                      <v:path arrowok="t" o:connecttype="custom" o:connectlocs="0,88640;109147,88641;142875,0;176603,88641;285750,88640;197447,143423;231176,232063;142875,177280;54574,232063;88303,143423;0,88640" o:connectangles="0,0,0,0,0,0,0,0,0,0,0"/>
                      <w10:anchorlock/>
                    </v:shape>
                  </w:pict>
                </mc:Fallback>
              </mc:AlternateContent>
            </w:r>
            <w:r>
              <w:rPr>
                <w:noProof/>
              </w:rPr>
              <mc:AlternateContent>
                <mc:Choice Requires="wps">
                  <w:drawing>
                    <wp:inline distT="0" distB="0" distL="0" distR="0" wp14:anchorId="5E1310F7" wp14:editId="3205EB25">
                      <wp:extent cx="285750" cy="232064"/>
                      <wp:effectExtent l="38100" t="19050" r="38100" b="34925"/>
                      <wp:docPr id="322" name="Star: 5 Points 322"/>
                      <wp:cNvGraphicFramePr/>
                      <a:graphic xmlns:a="http://schemas.openxmlformats.org/drawingml/2006/main">
                        <a:graphicData uri="http://schemas.microsoft.com/office/word/2010/wordprocessingShape">
                          <wps:wsp>
                            <wps:cNvSpPr/>
                            <wps:spPr>
                              <a:xfrm>
                                <a:off x="0" y="0"/>
                                <a:ext cx="285750" cy="232064"/>
                              </a:xfrm>
                              <a:prstGeom prst="star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3FD69B09">
                    <v:shape id="Star: 5 Points 322" style="width:22.5pt;height:18.25pt;visibility:visible;mso-wrap-style:square;mso-left-percent:-10001;mso-top-percent:-10001;mso-position-horizontal:absolute;mso-position-horizontal-relative:char;mso-position-vertical:absolute;mso-position-vertical-relative:line;mso-left-percent:-10001;mso-top-percent:-10001;v-text-anchor:middle" coordsize="285750,232064" o:spid="_x0000_s1026" fillcolor="#4472c4 [3204]" strokecolor="#1f3763 [1604]" strokeweight="1pt" path="m,88640r109147,1l142875,r33728,88641l285750,88640r-88303,54783l231176,232063,142875,177280,54574,232063,88303,143423,,886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" w14:anchorId="4F04DDCC">
                      <v:stroke joinstyle="miter"/>
                      <v:path arrowok="t" o:connecttype="custom" o:connectlocs="0,88640;109147,88641;142875,0;176603,88641;285750,88640;197447,143423;231176,232063;142875,177280;54574,232063;88303,143423;0,88640" o:connectangles="0,0,0,0,0,0,0,0,0,0,0"/>
                      <w10:anchorlock/>
                    </v:shape>
                  </w:pict>
                </mc:Fallback>
              </mc:AlternateContent>
            </w:r>
          </w:p>
        </w:tc>
      </w:tr>
    </w:tbl>
    <w:p w:rsidRPr="001A7776" w:rsidR="007F4E6E" w:rsidP="383CC63F" w:rsidRDefault="007F4E6E" w14:paraId="7FC036E7" w14:textId="77777777">
      <w:pPr>
        <w:jc w:val="both"/>
      </w:pPr>
    </w:p>
    <w:p w:rsidR="00ED0709" w:rsidP="383CC63F" w:rsidRDefault="00ED0709" w14:paraId="2E9FF451" w14:textId="77777777">
      <w:pPr>
        <w:jc w:val="both"/>
      </w:pPr>
      <w:r>
        <w:t>Each agent has four abilities, one of which is called an ultimate ability. But using them is not that simple.</w:t>
      </w:r>
    </w:p>
    <w:p w:rsidR="00ED0709" w:rsidP="383CC63F" w:rsidRDefault="00ED0709" w14:paraId="35F404BB" w14:textId="77777777">
      <w:pPr>
        <w:pStyle w:val="Heading2"/>
        <w:jc w:val="both"/>
      </w:pPr>
      <w:r>
        <w:t xml:space="preserve">Buy phase </w:t>
      </w:r>
    </w:p>
    <w:p w:rsidRPr="005027EF" w:rsidR="00A837D4" w:rsidP="383CC63F" w:rsidRDefault="00A837D4" w14:paraId="2BD524C7" w14:textId="0A6CA946">
      <w:pPr>
        <w:jc w:val="both"/>
      </w:pPr>
      <w:r>
        <w:t xml:space="preserve">This is the place where you load yourself out for combat. There is a </w:t>
      </w:r>
      <w:r w:rsidR="00F526FF">
        <w:t xml:space="preserve">buy screen before each round gets underway. </w:t>
      </w:r>
    </w:p>
    <w:p w:rsidRPr="005027EF" w:rsidR="00F526FF" w:rsidP="383CC63F" w:rsidRDefault="00F526FF" w14:paraId="05A694A3" w14:textId="1CFF60D7">
      <w:pPr>
        <w:jc w:val="both"/>
      </w:pPr>
      <w:r>
        <w:t xml:space="preserve">This is your chance to purchase more suitable weapons and those oh so special abilities. But be warned, you’ll only be as rich as you deserve. If you have performed well, you’ll be rolling in it. If you only killed one agent and spent more time respawning than firing your weapon, you’ll barely be able to buy a knife. </w:t>
      </w:r>
    </w:p>
    <w:p w:rsidRPr="005027EF" w:rsidR="00F526FF" w:rsidP="383CC63F" w:rsidRDefault="00F526FF" w14:paraId="4E498F18" w14:textId="73D4D95D">
      <w:pPr>
        <w:jc w:val="both"/>
      </w:pPr>
      <w:r>
        <w:t xml:space="preserve">You start the </w:t>
      </w:r>
      <w:r w:rsidR="00F27103">
        <w:t>first round</w:t>
      </w:r>
      <w:r>
        <w:t xml:space="preserve"> with one </w:t>
      </w:r>
      <w:r w:rsidR="00F27103">
        <w:t xml:space="preserve">ability and a sidearm. </w:t>
      </w:r>
      <w:r>
        <w:t xml:space="preserve">If you want to finish the game high on that leaderboard, you </w:t>
      </w:r>
      <w:r w:rsidR="66B769FD">
        <w:t>will</w:t>
      </w:r>
      <w:r>
        <w:t xml:space="preserve"> need more weapons. </w:t>
      </w:r>
    </w:p>
    <w:p w:rsidRPr="005027EF" w:rsidR="00F27103" w:rsidP="383CC63F" w:rsidRDefault="00F526FF" w14:paraId="76F2563E" w14:textId="4CD6555A">
      <w:pPr>
        <w:jc w:val="both"/>
      </w:pPr>
      <w:r>
        <w:t>Help y</w:t>
      </w:r>
      <w:r w:rsidR="00F27103">
        <w:t>our team</w:t>
      </w:r>
      <w:r>
        <w:t xml:space="preserve">mates, </w:t>
      </w:r>
      <w:r w:rsidR="00F27103">
        <w:t>buy them guns</w:t>
      </w:r>
      <w:r>
        <w:t>, and donate them funds if you can. It’ll all come back to you when your team wins. But the big bucks are to be found in kills</w:t>
      </w:r>
      <w:r w:rsidR="00F27103">
        <w:t>.</w:t>
      </w:r>
      <w:r>
        <w:t xml:space="preserve"> </w:t>
      </w:r>
      <w:r w:rsidR="005027EF">
        <w:t xml:space="preserve">It’s the kills that win rounds, which in turn win matches, and winning matches means more coins. </w:t>
      </w:r>
      <w:r w:rsidR="00F27103">
        <w:t xml:space="preserve"> </w:t>
      </w:r>
    </w:p>
    <w:p w:rsidR="001F52E5" w:rsidP="383CC63F" w:rsidRDefault="001F52E5" w14:paraId="5ED37E1D" w14:textId="24B45FF3">
      <w:pPr>
        <w:pStyle w:val="Heading3"/>
        <w:jc w:val="both"/>
      </w:pPr>
      <w:r>
        <w:t>Abilities</w:t>
      </w:r>
    </w:p>
    <w:p w:rsidR="006B75F6" w:rsidP="383CC63F" w:rsidRDefault="3D86F5A1" w14:paraId="78151804" w14:textId="283CC9C0">
      <w:pPr>
        <w:jc w:val="both"/>
      </w:pPr>
      <w:r>
        <w:t>L</w:t>
      </w:r>
      <w:r w:rsidR="006B75F6">
        <w:t>ike</w:t>
      </w:r>
      <w:r w:rsidR="355D34D0">
        <w:t xml:space="preserve"> almost</w:t>
      </w:r>
      <w:r w:rsidR="006B75F6">
        <w:t xml:space="preserve"> everything in the world of gaming, the best things </w:t>
      </w:r>
      <w:r w:rsidR="6F57343A">
        <w:t>must</w:t>
      </w:r>
      <w:r w:rsidR="006B75F6">
        <w:t xml:space="preserve"> be unlocked. As such, you only get one ability for free at the start of each round. </w:t>
      </w:r>
      <w:r w:rsidR="01EF0821">
        <w:t xml:space="preserve">This is important information if you are learning how to play Valorant. You will need to be patient and use your abilities wisely. </w:t>
      </w:r>
    </w:p>
    <w:p w:rsidR="006B75F6" w:rsidP="383CC63F" w:rsidRDefault="006B75F6" w14:paraId="23062F5E" w14:textId="4B1C7AE9">
      <w:pPr>
        <w:jc w:val="both"/>
      </w:pPr>
      <w:r>
        <w:t xml:space="preserve">You can use your experience points to </w:t>
      </w:r>
      <w:r w:rsidR="00F7553C">
        <w:t xml:space="preserve">purchase an additional two abilities during the Buy Round. This means you need to use your abilities wisely. The result is a game that elevates tactics above spam kills. </w:t>
      </w:r>
    </w:p>
    <w:p w:rsidR="00F7553C" w:rsidP="383CC63F" w:rsidRDefault="00F7553C" w14:paraId="1EA4094C" w14:textId="688F0CBF">
      <w:pPr>
        <w:jc w:val="both"/>
      </w:pPr>
      <w:r>
        <w:t xml:space="preserve">As for the special ability, you cannot simply purchase this during the Buy Round. You have to earn a certain </w:t>
      </w:r>
      <w:r w:rsidR="27958308">
        <w:t>number</w:t>
      </w:r>
      <w:r>
        <w:t xml:space="preserve"> of points. And how do you get these points? There are many ways. Points can be found around the map, earned by killing opponents</w:t>
      </w:r>
      <w:r w:rsidR="005713E5">
        <w:t xml:space="preserve"> and accumulated through the success of the whole team. </w:t>
      </w:r>
    </w:p>
    <w:p w:rsidR="00AF5A87" w:rsidP="383CC63F" w:rsidRDefault="002D637A" w14:paraId="05806BF8" w14:textId="192035AA">
      <w:pPr>
        <w:jc w:val="both"/>
      </w:pPr>
      <w:r w:rsidR="14D3D564">
        <w:rPr/>
        <w:t>You’ll find all the traditional abilities you’ve experienced while playing</w:t>
      </w:r>
      <w:r w:rsidR="19E2C55E">
        <w:rPr/>
        <w:t xml:space="preserve"> </w:t>
      </w:r>
      <w:r w:rsidR="14D3D564">
        <w:rPr/>
        <w:t>CS:GO</w:t>
      </w:r>
      <w:r w:rsidR="14D3D564">
        <w:rPr/>
        <w:t xml:space="preserve">, Overwatch, and Apex Legends. And then you’ll discover </w:t>
      </w:r>
      <w:r w:rsidR="14A9F1A8">
        <w:rPr/>
        <w:t>many</w:t>
      </w:r>
      <w:r w:rsidR="14D3D564">
        <w:rPr/>
        <w:t xml:space="preserve"> new sci-fi</w:t>
      </w:r>
      <w:r w:rsidR="431F6F29">
        <w:rPr/>
        <w:t>-</w:t>
      </w:r>
      <w:r w:rsidR="14D3D564">
        <w:rPr/>
        <w:t xml:space="preserve">themed abilities, such as </w:t>
      </w:r>
      <w:r w:rsidR="14D3D564">
        <w:rPr/>
        <w:t>the barrier</w:t>
      </w:r>
      <w:r w:rsidR="14D3D564">
        <w:rPr/>
        <w:t xml:space="preserve"> building, like Sub Zero </w:t>
      </w:r>
      <w:r w:rsidR="2687A225">
        <w:rPr/>
        <w:t xml:space="preserve">sculpting a wall of ice in Mortal Kombat. </w:t>
      </w:r>
    </w:p>
    <w:p w:rsidR="002A7E7A" w:rsidP="383CC63F" w:rsidRDefault="002A7E7A" w14:paraId="7749688D" w14:textId="77777777">
      <w:pPr>
        <w:pStyle w:val="Heading3"/>
        <w:jc w:val="both"/>
      </w:pPr>
      <w:r>
        <w:t>Weapons</w:t>
      </w:r>
    </w:p>
    <w:p w:rsidRPr="00143449" w:rsidR="002A7E7A" w:rsidP="383CC63F" w:rsidRDefault="00143449" w14:paraId="563CD0D9" w14:textId="4E1BE5A2">
      <w:pPr>
        <w:jc w:val="both"/>
      </w:pPr>
      <w:r>
        <w:t xml:space="preserve">If you want your kills to outnumber your deaths, you are going to need some serious firepower. The only way to make sure you are the victor is to have better weapons than everyone else. </w:t>
      </w:r>
      <w:r w:rsidR="002A7E7A">
        <w:t xml:space="preserve">  </w:t>
      </w:r>
    </w:p>
    <w:p w:rsidRPr="00143449" w:rsidR="002A7E7A" w:rsidP="383CC63F" w:rsidRDefault="002A7E7A" w14:paraId="7624F6C3" w14:textId="77777777">
      <w:pPr>
        <w:jc w:val="both"/>
      </w:pPr>
      <w:r>
        <w:t>But what’s in the Valorant war chest?</w:t>
      </w:r>
    </w:p>
    <w:p w:rsidR="2F69C250" w:rsidP="383CC63F" w:rsidRDefault="2F69C250" w14:paraId="28874601" w14:textId="0C7BC215">
      <w:pPr>
        <w:jc w:val="both"/>
      </w:pPr>
      <w:r>
        <w:t>Fortunately, you don’t need to know how to play Valorant to enjoy this part of the game. The variety and detail show the developers</w:t>
      </w:r>
      <w:r w:rsidR="0DBB0103">
        <w:t>’</w:t>
      </w:r>
      <w:r>
        <w:t xml:space="preserve"> </w:t>
      </w:r>
      <w:r w:rsidR="6E0EA781">
        <w:t xml:space="preserve">craftmanship. </w:t>
      </w:r>
    </w:p>
    <w:p w:rsidR="002A7E7A" w:rsidP="383CC63F" w:rsidRDefault="00BB7CEC" w14:paraId="031B8031" w14:textId="469EA79C">
      <w:pPr>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Each weapon is different. Some have serious stopping power. They can kill your opponent with one shot, but they are not especially accurate. This is a common trend in first-person shooters. What you gain in power, you lose in accuracy, and vice versa.</w:t>
      </w:r>
    </w:p>
    <w:p w:rsidRPr="00375AAE" w:rsidR="00BB7CEC" w:rsidP="383CC63F" w:rsidRDefault="00BB7CEC" w14:paraId="4F90E82C" w14:textId="6690DD88">
      <w:pPr>
        <w:jc w:val="both"/>
        <w:rPr>
          <w:rStyle w:val="normaltextrun"/>
          <w:rFonts w:ascii="Calibri" w:hAnsi="Calibri" w:cs="Calibri"/>
          <w:shd w:val="clear" w:color="auto" w:fill="FFFFFF"/>
        </w:rPr>
      </w:pPr>
      <w:r>
        <w:rPr>
          <w:rStyle w:val="normaltextrun"/>
          <w:rFonts w:ascii="Calibri" w:hAnsi="Calibri" w:cs="Calibri"/>
          <w:color w:val="000000"/>
          <w:shd w:val="clear" w:color="auto" w:fill="FFFFFF"/>
        </w:rPr>
        <w:t xml:space="preserve">Here </w:t>
      </w:r>
      <w:r w:rsidRPr="00375AAE">
        <w:rPr>
          <w:rStyle w:val="normaltextrun"/>
          <w:rFonts w:ascii="Calibri" w:hAnsi="Calibri" w:cs="Calibri"/>
          <w:shd w:val="clear" w:color="auto" w:fill="FFFFFF"/>
        </w:rPr>
        <w:t xml:space="preserve">are some of the highlights: </w:t>
      </w:r>
    </w:p>
    <w:p w:rsidRPr="00375AAE" w:rsidR="00BB7CEC" w:rsidP="383CC63F" w:rsidRDefault="00BB7CEC" w14:paraId="65CA8234" w14:textId="0DD88623">
      <w:pPr>
        <w:jc w:val="both"/>
      </w:pPr>
      <w:r>
        <w:t xml:space="preserve">The Operator has one-shot stopping power. It is a bit less accurate if used while the agent is moving, but it is a popular gun in the Valorant community. </w:t>
      </w:r>
    </w:p>
    <w:p w:rsidRPr="00375AAE" w:rsidR="00BB7CEC" w:rsidP="383CC63F" w:rsidRDefault="00BB7CEC" w14:paraId="24F1F656" w14:textId="3ABD04A2">
      <w:pPr>
        <w:jc w:val="both"/>
      </w:pPr>
      <w:r>
        <w:t xml:space="preserve">The </w:t>
      </w:r>
      <w:r w:rsidR="005A0297">
        <w:t>Marshal is a similar weapon</w:t>
      </w:r>
      <w:r>
        <w:t xml:space="preserve">, only more accurate. And this improvement also applies to firing while moving.  </w:t>
      </w:r>
    </w:p>
    <w:p w:rsidRPr="00375AAE" w:rsidR="00BB7CEC" w:rsidP="383CC63F" w:rsidRDefault="00BB7CEC" w14:paraId="6BF05D1F" w14:textId="011B2E10">
      <w:pPr>
        <w:jc w:val="both"/>
      </w:pPr>
      <w:r>
        <w:t xml:space="preserve">If you’re looking for an assault rifle, you could do a lot worse than the M4A4. It is a multipurpose </w:t>
      </w:r>
      <w:r w:rsidR="00305AFB">
        <w:t>weapon</w:t>
      </w:r>
      <w:r>
        <w:t xml:space="preserve"> </w:t>
      </w:r>
      <w:r w:rsidR="00305AFB">
        <w:t xml:space="preserve">that gives you both </w:t>
      </w:r>
      <w:r>
        <w:t xml:space="preserve">rapid fire </w:t>
      </w:r>
      <w:r w:rsidR="00305AFB">
        <w:t>and relative</w:t>
      </w:r>
      <w:r>
        <w:t xml:space="preserve"> accuracy. </w:t>
      </w:r>
    </w:p>
    <w:p w:rsidRPr="00375AAE" w:rsidR="00BB7CEC" w:rsidP="383CC63F" w:rsidRDefault="00305AFB" w14:paraId="14214310" w14:textId="151C6487">
      <w:pPr>
        <w:jc w:val="both"/>
      </w:pPr>
      <w:r w:rsidR="6A5BD56D">
        <w:rPr/>
        <w:t>And the</w:t>
      </w:r>
      <w:r w:rsidR="195EAD33">
        <w:rPr/>
        <w:t>n there’s the Vandal</w:t>
      </w:r>
      <w:r w:rsidR="6A5BD56D">
        <w:rPr/>
        <w:t xml:space="preserve">. </w:t>
      </w:r>
      <w:r w:rsidR="195EAD33">
        <w:rPr/>
        <w:t>If you are looking for a weapon that is equivalent to the AK47</w:t>
      </w:r>
      <w:r w:rsidR="195EAD33">
        <w:rPr/>
        <w:t>, this</w:t>
      </w:r>
      <w:r w:rsidR="195EAD33">
        <w:rPr/>
        <w:t xml:space="preserve"> here’s the gun for you. </w:t>
      </w:r>
      <w:r w:rsidR="6A5BD56D">
        <w:rPr/>
        <w:t xml:space="preserve"> </w:t>
      </w:r>
    </w:p>
    <w:p w:rsidRPr="00375AAE" w:rsidR="00305AFB" w:rsidP="383CC63F" w:rsidRDefault="00305AFB" w14:paraId="10B5A02B" w14:textId="74189A34">
      <w:pPr>
        <w:jc w:val="both"/>
      </w:pPr>
      <w:r>
        <w:t xml:space="preserve">Here’s the full list of weapons and their price tags: </w:t>
      </w:r>
    </w:p>
    <w:p w:rsidRPr="00245788" w:rsidR="00305AFB" w:rsidP="383CC63F" w:rsidRDefault="00305AFB" w14:paraId="005E924B" w14:textId="77777777">
      <w:pPr>
        <w:jc w:val="both"/>
        <w:rPr>
          <w:b/>
          <w:bCs/>
        </w:rPr>
      </w:pPr>
      <w:commentRangeStart w:id="9"/>
      <w:r w:rsidRPr="383CC63F">
        <w:rPr>
          <w:b/>
          <w:bCs/>
        </w:rPr>
        <w:t xml:space="preserve">Sidearms </w:t>
      </w:r>
    </w:p>
    <w:p w:rsidRPr="00245788" w:rsidR="00305AFB" w:rsidP="383CC63F" w:rsidRDefault="005A0297" w14:paraId="65275A22" w14:textId="7EB3B354">
      <w:pPr>
        <w:jc w:val="both"/>
      </w:pPr>
      <w:r>
        <w:t>Classic</w:t>
      </w:r>
      <w:r w:rsidR="00305AFB">
        <w:t xml:space="preserve"> (free at the start of each round) </w:t>
      </w:r>
    </w:p>
    <w:p w:rsidRPr="00245788" w:rsidR="00305AFB" w:rsidP="383CC63F" w:rsidRDefault="00305AFB" w14:paraId="3BE22632" w14:textId="77777777">
      <w:pPr>
        <w:jc w:val="both"/>
      </w:pPr>
      <w:r>
        <w:t xml:space="preserve">Shorty (150 Creds) </w:t>
      </w:r>
    </w:p>
    <w:p w:rsidRPr="00245788" w:rsidR="00305AFB" w:rsidP="383CC63F" w:rsidRDefault="00305AFB" w14:paraId="491F1D0E" w14:textId="77777777">
      <w:pPr>
        <w:jc w:val="both"/>
      </w:pPr>
      <w:r>
        <w:t xml:space="preserve">Frenzy (450 Creds) </w:t>
      </w:r>
    </w:p>
    <w:p w:rsidRPr="00245788" w:rsidR="00305AFB" w:rsidP="383CC63F" w:rsidRDefault="00305AFB" w14:paraId="2D01FD87" w14:textId="77777777">
      <w:pPr>
        <w:jc w:val="both"/>
      </w:pPr>
      <w:r>
        <w:t xml:space="preserve">Ghost (500 Creds) </w:t>
      </w:r>
    </w:p>
    <w:p w:rsidRPr="00245788" w:rsidR="00305AFB" w:rsidP="383CC63F" w:rsidRDefault="00305AFB" w14:paraId="705B5A95" w14:textId="77777777">
      <w:pPr>
        <w:jc w:val="both"/>
      </w:pPr>
      <w:r>
        <w:t xml:space="preserve">Sheriff (800 Creds) </w:t>
      </w:r>
    </w:p>
    <w:p w:rsidRPr="00245788" w:rsidR="00305AFB" w:rsidP="383CC63F" w:rsidRDefault="00305AFB" w14:paraId="01A75E41" w14:textId="77777777">
      <w:pPr>
        <w:jc w:val="both"/>
        <w:rPr>
          <w:b/>
          <w:bCs/>
        </w:rPr>
      </w:pPr>
      <w:r w:rsidRPr="383CC63F">
        <w:rPr>
          <w:b/>
          <w:bCs/>
        </w:rPr>
        <w:t xml:space="preserve">Submachine guns </w:t>
      </w:r>
    </w:p>
    <w:p w:rsidRPr="00245788" w:rsidR="00305AFB" w:rsidP="383CC63F" w:rsidRDefault="00305AFB" w14:paraId="4D9BADC7" w14:textId="77777777">
      <w:pPr>
        <w:jc w:val="both"/>
      </w:pPr>
      <w:r>
        <w:t xml:space="preserve">Stinger (950 Creds) </w:t>
      </w:r>
    </w:p>
    <w:p w:rsidRPr="00245788" w:rsidR="00305AFB" w:rsidP="383CC63F" w:rsidRDefault="00305AFB" w14:paraId="42B49C81" w14:textId="77777777">
      <w:pPr>
        <w:jc w:val="both"/>
      </w:pPr>
      <w:r>
        <w:t xml:space="preserve">Spectre (1,600 Creds) </w:t>
      </w:r>
    </w:p>
    <w:p w:rsidRPr="00245788" w:rsidR="00305AFB" w:rsidP="383CC63F" w:rsidRDefault="00305AFB" w14:paraId="5590551E" w14:textId="77777777">
      <w:pPr>
        <w:jc w:val="both"/>
        <w:rPr>
          <w:b/>
          <w:bCs/>
        </w:rPr>
      </w:pPr>
      <w:r w:rsidRPr="383CC63F">
        <w:rPr>
          <w:b/>
          <w:bCs/>
        </w:rPr>
        <w:t xml:space="preserve">Shotguns </w:t>
      </w:r>
    </w:p>
    <w:p w:rsidRPr="00245788" w:rsidR="00305AFB" w:rsidP="383CC63F" w:rsidRDefault="00305AFB" w14:paraId="39D0067A" w14:textId="7046A56F">
      <w:pPr>
        <w:jc w:val="both"/>
      </w:pPr>
      <w:r>
        <w:t xml:space="preserve">Bucky (850 Creds) </w:t>
      </w:r>
    </w:p>
    <w:p w:rsidRPr="00245788" w:rsidR="00305AFB" w:rsidP="383CC63F" w:rsidRDefault="00305AFB" w14:paraId="03C72DE3" w14:textId="77777777">
      <w:pPr>
        <w:jc w:val="both"/>
      </w:pPr>
      <w:r>
        <w:t xml:space="preserve">Judge (1,850 Creds) </w:t>
      </w:r>
    </w:p>
    <w:p w:rsidRPr="00245788" w:rsidR="00305AFB" w:rsidP="383CC63F" w:rsidRDefault="00305AFB" w14:paraId="7EE9567F" w14:textId="77777777">
      <w:pPr>
        <w:jc w:val="both"/>
        <w:rPr>
          <w:b/>
          <w:bCs/>
        </w:rPr>
      </w:pPr>
      <w:r w:rsidRPr="383CC63F">
        <w:rPr>
          <w:b/>
          <w:bCs/>
        </w:rPr>
        <w:t xml:space="preserve">Machine guns </w:t>
      </w:r>
    </w:p>
    <w:p w:rsidRPr="00245788" w:rsidR="00305AFB" w:rsidP="383CC63F" w:rsidRDefault="00305AFB" w14:paraId="27E1FEDA" w14:textId="77777777">
      <w:pPr>
        <w:jc w:val="both"/>
      </w:pPr>
      <w:r>
        <w:t xml:space="preserve">Ares (1,500 Creds) </w:t>
      </w:r>
    </w:p>
    <w:p w:rsidRPr="00245788" w:rsidR="00305AFB" w:rsidP="383CC63F" w:rsidRDefault="00305AFB" w14:paraId="63DF3162" w14:textId="77777777">
      <w:pPr>
        <w:jc w:val="both"/>
      </w:pPr>
      <w:r>
        <w:t xml:space="preserve">Odin (3,200 Creds) </w:t>
      </w:r>
    </w:p>
    <w:p w:rsidRPr="00245788" w:rsidR="00305AFB" w:rsidP="383CC63F" w:rsidRDefault="00305AFB" w14:paraId="4F31ACEE" w14:textId="77777777">
      <w:pPr>
        <w:jc w:val="both"/>
        <w:rPr>
          <w:b/>
          <w:bCs/>
        </w:rPr>
      </w:pPr>
      <w:r w:rsidRPr="383CC63F">
        <w:rPr>
          <w:b/>
          <w:bCs/>
        </w:rPr>
        <w:t xml:space="preserve">Rifles </w:t>
      </w:r>
    </w:p>
    <w:p w:rsidRPr="00245788" w:rsidR="00305AFB" w:rsidP="383CC63F" w:rsidRDefault="00305AFB" w14:paraId="39FD9699" w14:textId="77777777">
      <w:pPr>
        <w:jc w:val="both"/>
      </w:pPr>
      <w:r>
        <w:t xml:space="preserve">Bulldog (2,050 Creds) </w:t>
      </w:r>
    </w:p>
    <w:p w:rsidRPr="00245788" w:rsidR="00305AFB" w:rsidP="383CC63F" w:rsidRDefault="00305AFB" w14:paraId="706812F0" w14:textId="77777777">
      <w:pPr>
        <w:jc w:val="both"/>
      </w:pPr>
      <w:r>
        <w:t xml:space="preserve">Guardian (2,250 Creds) </w:t>
      </w:r>
    </w:p>
    <w:p w:rsidRPr="00245788" w:rsidR="00305AFB" w:rsidP="383CC63F" w:rsidRDefault="00305AFB" w14:paraId="44AF752A" w14:textId="77777777">
      <w:pPr>
        <w:jc w:val="both"/>
      </w:pPr>
      <w:r>
        <w:t xml:space="preserve">Phantom (2,900 Creds) </w:t>
      </w:r>
    </w:p>
    <w:p w:rsidRPr="00245788" w:rsidR="00305AFB" w:rsidP="383CC63F" w:rsidRDefault="00305AFB" w14:paraId="080EDCA2" w14:textId="77777777">
      <w:pPr>
        <w:jc w:val="both"/>
      </w:pPr>
      <w:r>
        <w:t xml:space="preserve">Vandal (2,900 Creds) </w:t>
      </w:r>
    </w:p>
    <w:p w:rsidRPr="00245788" w:rsidR="00305AFB" w:rsidP="383CC63F" w:rsidRDefault="00305AFB" w14:paraId="6398A33F" w14:textId="77777777">
      <w:pPr>
        <w:jc w:val="both"/>
        <w:rPr>
          <w:b/>
          <w:bCs/>
        </w:rPr>
      </w:pPr>
      <w:r w:rsidRPr="383CC63F">
        <w:rPr>
          <w:b/>
          <w:bCs/>
        </w:rPr>
        <w:t xml:space="preserve">Sniper Rifles </w:t>
      </w:r>
    </w:p>
    <w:p w:rsidRPr="00245788" w:rsidR="00305AFB" w:rsidP="383CC63F" w:rsidRDefault="00305AFB" w14:paraId="37635B17" w14:textId="77777777">
      <w:pPr>
        <w:jc w:val="both"/>
      </w:pPr>
      <w:r>
        <w:t xml:space="preserve">Marshal (950 Creds) </w:t>
      </w:r>
    </w:p>
    <w:p w:rsidR="00305AFB" w:rsidP="383CC63F" w:rsidRDefault="00305AFB" w14:paraId="6EE0A411" w14:textId="6915C5E7">
      <w:pPr>
        <w:jc w:val="both"/>
      </w:pPr>
      <w:r>
        <w:t>Operator (4,700 Creds)</w:t>
      </w:r>
      <w:commentRangeEnd w:id="9"/>
      <w:r>
        <w:rPr>
          <w:rStyle w:val="CommentReference"/>
        </w:rPr>
        <w:commentReference w:id="9"/>
      </w:r>
    </w:p>
    <w:p w:rsidR="00D66E1A" w:rsidP="383CC63F" w:rsidRDefault="00D66E1A" w14:paraId="03561726" w14:textId="297FC989">
      <w:pPr>
        <w:pStyle w:val="Heading1"/>
        <w:jc w:val="both"/>
      </w:pPr>
      <w:r>
        <w:t>Pro-tip for Using the Weapons:</w:t>
      </w:r>
      <w:r w:rsidR="00D12B50">
        <w:t xml:space="preserve"> Remember the Recoil</w:t>
      </w:r>
    </w:p>
    <w:p w:rsidRPr="00245788" w:rsidR="00D66E1A" w:rsidP="383CC63F" w:rsidRDefault="00D12B50" w14:paraId="312277B0" w14:textId="1B9E7FD3">
      <w:pPr>
        <w:jc w:val="both"/>
      </w:pPr>
      <w:r>
        <w:t>It might not seem like something to be aware of. But even switching from one assault rif</w:t>
      </w:r>
      <w:r w:rsidR="38FBACBE">
        <w:t>le</w:t>
      </w:r>
      <w:r>
        <w:t xml:space="preserve"> to another can be a very different experience. This has a lot to do with recoil. If you know how the weapon </w:t>
      </w:r>
      <w:r w:rsidR="64F100E5">
        <w:t>will</w:t>
      </w:r>
      <w:r>
        <w:t xml:space="preserve"> respond when it is fired, you can get better at using it. For example, if the recoil of your weapon makes you aim higher, you can remember to move the crosshairs down a touch each time you fire. So, if you miss the first shot, you are more likely to be successful with the second.</w:t>
      </w:r>
    </w:p>
    <w:p w:rsidR="00DD775F" w:rsidP="383CC63F" w:rsidRDefault="00DD775F" w14:paraId="4E5FE596" w14:textId="21D55547">
      <w:pPr>
        <w:pStyle w:val="Heading1"/>
        <w:jc w:val="both"/>
      </w:pPr>
      <w:r>
        <w:t>Skills</w:t>
      </w:r>
    </w:p>
    <w:p w:rsidRPr="00D1505B" w:rsidR="00D1505B" w:rsidP="383CC63F" w:rsidRDefault="009D12DC" w14:paraId="103546CF" w14:textId="5CC16826">
      <w:r w:rsidRPr="383CC63F">
        <w:rPr>
          <w:color w:val="FF0000"/>
        </w:rPr>
        <w:t xml:space="preserve">Image suggestion: Something like a screen with a character’s abilities displayed, like this: </w:t>
      </w:r>
      <w:hyperlink r:id="rId23">
        <w:r w:rsidRPr="383CC63F">
          <w:rPr>
            <w:rStyle w:val="Hyperlink"/>
          </w:rPr>
          <w:t>https://staticg.sportskeeda.com/editor/2020/06/1b4d8-15919624881972-800.jpg</w:t>
        </w:r>
      </w:hyperlink>
      <w:r>
        <w:t xml:space="preserve"> </w:t>
      </w:r>
    </w:p>
    <w:p w:rsidR="00DD775F" w:rsidP="383CC63F" w:rsidRDefault="008C2658" w14:paraId="67FF637D" w14:textId="0D522E0D">
      <w:pPr>
        <w:jc w:val="both"/>
      </w:pPr>
      <w:r>
        <w:t>Despite what the older generations think, first-person shooters require a lot of dedication. But aside from this, there are some innate skills you’ll need to sharpen.</w:t>
      </w:r>
    </w:p>
    <w:p w:rsidR="00DD775F" w:rsidP="383CC63F" w:rsidRDefault="00DD775F" w14:paraId="2D21F040" w14:textId="3E302177">
      <w:pPr>
        <w:pStyle w:val="Heading3"/>
        <w:jc w:val="both"/>
      </w:pPr>
      <w:r>
        <w:t xml:space="preserve">What Skills Are Needed? </w:t>
      </w:r>
    </w:p>
    <w:p w:rsidR="00242FD8" w:rsidP="383CC63F" w:rsidRDefault="263FFE19" w14:paraId="40776223" w14:textId="38E52448">
      <w:pPr>
        <w:jc w:val="both"/>
      </w:pPr>
      <w:r>
        <w:t xml:space="preserve">If you are thinking about how to play Valorant, this is a good place to start. Let’s begin with the qualities you may or may not possess. </w:t>
      </w:r>
    </w:p>
    <w:p w:rsidR="00242FD8" w:rsidP="383CC63F" w:rsidRDefault="008C2658" w14:paraId="2F4E6807" w14:textId="486DFC27">
      <w:pPr>
        <w:jc w:val="both"/>
      </w:pPr>
      <w:r w:rsidR="0FFFFCA9">
        <w:rPr/>
        <w:t xml:space="preserve">An eye for accuracy, fast-twitch muscles, </w:t>
      </w:r>
      <w:ins w:author="Terry Deal" w:date="2022-01-31T12:47:59.913Z" w:id="1660355297">
        <w:r w:rsidR="26AE5839">
          <w:t>an</w:t>
        </w:r>
      </w:ins>
      <w:ins w:author="Terry Deal" w:date="2022-01-31T12:48:00.196Z" w:id="1825377229">
        <w:r w:rsidR="26AE5839">
          <w:t xml:space="preserve"> </w:t>
        </w:r>
      </w:ins>
      <w:r w:rsidR="0FFFFCA9">
        <w:rPr/>
        <w:t xml:space="preserve">ability to manage stress and anxiety, and </w:t>
      </w:r>
      <w:r w:rsidR="5D6A6C8B">
        <w:rPr/>
        <w:t xml:space="preserve">a </w:t>
      </w:r>
      <w:r w:rsidR="0FFFFCA9">
        <w:rPr/>
        <w:t>strateg</w:t>
      </w:r>
      <w:r w:rsidR="5D6A6C8B">
        <w:rPr/>
        <w:t xml:space="preserve">ic mind. This is a good start. But these </w:t>
      </w:r>
      <w:r w:rsidR="0FFFFCA9">
        <w:rPr/>
        <w:t>abilities</w:t>
      </w:r>
      <w:r w:rsidR="5D6A6C8B">
        <w:rPr/>
        <w:t xml:space="preserve"> will only get you so far. </w:t>
      </w:r>
    </w:p>
    <w:p w:rsidR="00DD775F" w:rsidP="383CC63F" w:rsidRDefault="00242FD8" w14:paraId="57809703" w14:textId="49F74C5C">
      <w:pPr>
        <w:jc w:val="both"/>
      </w:pPr>
      <w:r w:rsidR="5D6A6C8B">
        <w:rPr/>
        <w:t xml:space="preserve">You are </w:t>
      </w:r>
      <w:proofErr w:type="spellStart"/>
      <w:r w:rsidR="5D6A6C8B">
        <w:rPr/>
        <w:t>gonna</w:t>
      </w:r>
      <w:proofErr w:type="spellEnd"/>
      <w:r w:rsidR="5D6A6C8B">
        <w:rPr/>
        <w:t xml:space="preserve"> </w:t>
      </w:r>
      <w:proofErr w:type="gramStart"/>
      <w:r w:rsidR="5D6A6C8B">
        <w:rPr/>
        <w:t>have to</w:t>
      </w:r>
      <w:proofErr w:type="gramEnd"/>
      <w:r w:rsidR="5D6A6C8B">
        <w:rPr/>
        <w:t xml:space="preserve"> learn how to cooperate with the other members of the team. If you cannot put aside personal fame and </w:t>
      </w:r>
      <w:ins w:author="Terry Deal" w:date="2022-01-31T12:50:28.339Z" w:id="1884842758">
        <w:r w:rsidR="1CF09066">
          <w:t xml:space="preserve">your </w:t>
        </w:r>
      </w:ins>
      <w:r w:rsidR="5D6A6C8B">
        <w:rPr/>
        <w:t>kill</w:t>
      </w:r>
      <w:r w:rsidR="51225949">
        <w:rPr/>
        <w:t xml:space="preserve"> </w:t>
      </w:r>
      <w:r w:rsidR="5D6A6C8B">
        <w:rPr/>
        <w:t>count, you might not be on the winning side at the end of the match.</w:t>
      </w:r>
    </w:p>
    <w:p w:rsidR="00242FD8" w:rsidP="383CC63F" w:rsidRDefault="00242FD8" w14:paraId="10C43F4D" w14:textId="6C9249BA">
      <w:pPr>
        <w:jc w:val="both"/>
      </w:pPr>
      <w:r>
        <w:t>Learn how to make a sacrifice and offer support that puts you in danger. In short, you need to be selfless when your team needs you.</w:t>
      </w:r>
    </w:p>
    <w:p w:rsidR="00DD775F" w:rsidP="383CC63F" w:rsidRDefault="00DD775F" w14:paraId="4363097E" w14:textId="450274CA">
      <w:pPr>
        <w:pStyle w:val="Heading2"/>
        <w:jc w:val="both"/>
      </w:pPr>
      <w:r>
        <w:t>Is Valorant Difficult?</w:t>
      </w:r>
    </w:p>
    <w:p w:rsidR="00DD775F" w:rsidP="383CC63F" w:rsidRDefault="00242FD8" w14:paraId="0A474C11" w14:textId="33C3CA0A">
      <w:pPr>
        <w:jc w:val="both"/>
      </w:pPr>
      <w:r w:rsidR="5D6A6C8B">
        <w:rPr/>
        <w:t xml:space="preserve">No, </w:t>
      </w:r>
      <w:proofErr w:type="spellStart"/>
      <w:r w:rsidR="5D6A6C8B">
        <w:rPr/>
        <w:t>Valorant</w:t>
      </w:r>
      <w:proofErr w:type="spellEnd"/>
      <w:r w:rsidR="5D6A6C8B">
        <w:rPr/>
        <w:t xml:space="preserve"> is not difficult, at least not when compared to other first-person shooters. Games like </w:t>
      </w:r>
      <w:r w:rsidR="5D6A6C8B">
        <w:rPr/>
        <w:t>Counter-Strike</w:t>
      </w:r>
      <w:r w:rsidR="5D6A6C8B">
        <w:rPr/>
        <w:t xml:space="preserve">: Global Offensive and Tom Clancy’s Rainbow Six Siege are often considered two of the more difficult games on the market. A lot of this has to do with their age. You see, these games have been around for a long time. The players know the </w:t>
      </w:r>
      <w:r w:rsidR="77620CF7">
        <w:rPr/>
        <w:t xml:space="preserve">game </w:t>
      </w:r>
      <w:r w:rsidR="5D6A6C8B">
        <w:rPr/>
        <w:t xml:space="preserve">mechanics and the maps like the back of their own hands. </w:t>
      </w:r>
    </w:p>
    <w:p w:rsidR="00143449" w:rsidP="383CC63F" w:rsidRDefault="00143449" w14:paraId="792AACB5" w14:textId="594214C8">
      <w:pPr>
        <w:jc w:val="both"/>
      </w:pPr>
      <w:proofErr w:type="spellStart"/>
      <w:r w:rsidR="77620CF7">
        <w:rPr/>
        <w:t>Valorant</w:t>
      </w:r>
      <w:proofErr w:type="spellEnd"/>
      <w:r w:rsidR="77620CF7">
        <w:rPr/>
        <w:t xml:space="preserve"> is much easier because the players are all learning how to play the game at the same time. Sure, some players</w:t>
      </w:r>
      <w:ins w:author="Terry Deal" w:date="2022-01-31T12:51:02.991Z" w:id="106315723">
        <w:r w:rsidR="35E12995">
          <w:t xml:space="preserve"> </w:t>
        </w:r>
      </w:ins>
      <w:del w:author="Terry Deal" w:date="2022-01-31T12:51:00.057Z" w:id="44425861">
        <w:r w:rsidDel="77620CF7">
          <w:delText xml:space="preserve"> who </w:delText>
        </w:r>
      </w:del>
      <w:r w:rsidR="77620CF7">
        <w:rPr/>
        <w:t xml:space="preserve">are more experienced than others. But in the end, the game is much more inclusive. In fact, this is its defining feature. </w:t>
      </w:r>
    </w:p>
    <w:p w:rsidR="00DD3088" w:rsidP="383CC63F" w:rsidRDefault="00DD3088" w14:paraId="0EE84992" w14:textId="7A750626">
      <w:pPr>
        <w:jc w:val="both"/>
      </w:pPr>
      <w:r>
        <w:t xml:space="preserve">Check out our article on another popular first-person shooter: </w:t>
      </w:r>
      <w:commentRangeStart w:id="10"/>
      <w:r w:rsidRPr="383CC63F">
        <w:rPr>
          <w:highlight w:val="cyan"/>
        </w:rPr>
        <w:t xml:space="preserve">Thank </w:t>
      </w:r>
      <w:commentRangeEnd w:id="10"/>
      <w:r>
        <w:rPr>
          <w:rStyle w:val="CommentReference"/>
        </w:rPr>
        <w:commentReference w:id="10"/>
      </w:r>
      <w:r w:rsidRPr="383CC63F">
        <w:rPr>
          <w:highlight w:val="cyan"/>
        </w:rPr>
        <w:t>Us Later: We Ranked the Top Fortnite Players in 2021</w:t>
      </w:r>
    </w:p>
    <w:p w:rsidR="00354F2F" w:rsidP="383CC63F" w:rsidRDefault="00354F2F" w14:paraId="49502D88" w14:textId="4B14748D">
      <w:pPr>
        <w:pStyle w:val="Heading1"/>
        <w:jc w:val="both"/>
      </w:pPr>
      <w:r>
        <w:t>Key Takeaways</w:t>
      </w:r>
      <w:r w:rsidR="004B389C">
        <w:t xml:space="preserve"> </w:t>
      </w:r>
    </w:p>
    <w:p w:rsidR="00174FD9" w:rsidP="383CC63F" w:rsidRDefault="004B389C" w14:paraId="260E5FDE" w14:textId="2D68B342">
      <w:pPr>
        <w:jc w:val="both"/>
      </w:pPr>
      <w:r>
        <w:t xml:space="preserve">Valorant is one of the most popular online first-person shooter games on the market. </w:t>
      </w:r>
      <w:r w:rsidR="00D653E2">
        <w:t xml:space="preserve">It is both exciting and easy to pick up and play with no experience. </w:t>
      </w:r>
    </w:p>
    <w:p w:rsidR="00D653E2" w:rsidP="383CC63F" w:rsidRDefault="00D653E2" w14:paraId="24B1BBFA" w14:textId="0D8217C1">
      <w:pPr>
        <w:jc w:val="both"/>
      </w:pPr>
      <w:r>
        <w:t xml:space="preserve">The many characters, abilities, and game modes make this a game that will keep users entertained for a very long time. And Riot Games is constantly adding new content, following a more frequent schedule of updates than many of its competitors. </w:t>
      </w:r>
    </w:p>
    <w:p w:rsidR="00D653E2" w:rsidP="383CC63F" w:rsidRDefault="00D653E2" w14:paraId="52D5F7E4" w14:textId="3CC7944E">
      <w:pPr>
        <w:jc w:val="both"/>
      </w:pPr>
      <w:r>
        <w:t xml:space="preserve">If you are looking for a </w:t>
      </w:r>
      <w:r w:rsidR="00C56B54">
        <w:t xml:space="preserve">new first-person thrill for machines with low specs, Valorant ticks all the boxes. </w:t>
      </w:r>
    </w:p>
    <w:p w:rsidR="00174FD9" w:rsidP="383CC63F" w:rsidRDefault="00D653E2" w14:paraId="620589C4" w14:textId="34DE68C5">
      <w:pPr>
        <w:jc w:val="both"/>
      </w:pPr>
      <w:r w:rsidR="6689FE16">
        <w:rPr/>
        <w:t xml:space="preserve">If there is a drawback to the game, it is that players can only experience </w:t>
      </w:r>
      <w:proofErr w:type="spellStart"/>
      <w:r w:rsidR="6689FE16">
        <w:rPr/>
        <w:t>Valorant</w:t>
      </w:r>
      <w:proofErr w:type="spellEnd"/>
      <w:r w:rsidR="6689FE16">
        <w:rPr/>
        <w:t xml:space="preserve"> if they prefer to do their gaming on a Windows device. The game is not yet available for consoles. But this doesn’t make a lot of sense. Surely</w:t>
      </w:r>
      <w:ins w:author="Terry Deal" w:date="2022-01-31T12:57:02.258Z" w:id="632047703">
        <w:r w:rsidR="4F4127FA">
          <w:t>,</w:t>
        </w:r>
      </w:ins>
      <w:r w:rsidR="6689FE16">
        <w:rPr/>
        <w:t xml:space="preserve"> Microsoft will release </w:t>
      </w:r>
      <w:proofErr w:type="spellStart"/>
      <w:r w:rsidR="6689FE16">
        <w:rPr/>
        <w:t>Valorant</w:t>
      </w:r>
      <w:proofErr w:type="spellEnd"/>
      <w:r w:rsidR="6689FE16">
        <w:rPr/>
        <w:t xml:space="preserve"> on the Xbox </w:t>
      </w:r>
      <w:r w:rsidR="61A19671">
        <w:rPr/>
        <w:t>soon</w:t>
      </w:r>
      <w:r w:rsidR="6689FE16">
        <w:rPr/>
        <w:t xml:space="preserve">. </w:t>
      </w:r>
    </w:p>
    <w:sectPr w:rsidR="00174FD9" w:rsidSect="00544BCA">
      <w:type w:val="continuous"/>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C" w:author="Jason Cox" w:date="2022-01-26T04:28:00Z" w:id="0">
    <w:p w:rsidR="52C7AF35" w:rsidRDefault="52C7AF35" w14:paraId="10EBB5D0" w14:textId="686379CB">
      <w:pPr>
        <w:pStyle w:val="CommentText"/>
      </w:pPr>
      <w:r>
        <w:t xml:space="preserve">Folder on SP containing images used in this article. Only examples. </w:t>
      </w:r>
      <w:hyperlink r:id="rId1">
        <w:r w:rsidRPr="52C7AF35">
          <w:rPr>
            <w:rStyle w:val="Hyperlink"/>
          </w:rPr>
          <w:t>https://minebest.sharepoint.com/:f:/s/ContentCreationDepartment/ElL1n2T30QBAnjgfMcQFZ9cB7HB0syQ9A0QxJYKl7Hwepw?e=92SUt5</w:t>
        </w:r>
      </w:hyperlink>
      <w:r>
        <w:t xml:space="preserve"> </w:t>
      </w:r>
      <w:r>
        <w:rPr>
          <w:rStyle w:val="CommentReference"/>
        </w:rPr>
        <w:annotationRef/>
      </w:r>
    </w:p>
  </w:comment>
  <w:comment w:initials="JC" w:author="Jason Cox" w:date="2022-01-24T23:57:00Z" w:id="1">
    <w:p w:rsidR="00C339C5" w:rsidRDefault="00D80047" w14:paraId="5C3CFF41" w14:textId="77777777">
      <w:pPr>
        <w:pStyle w:val="CommentText"/>
      </w:pPr>
      <w:r>
        <w:rPr>
          <w:rStyle w:val="CommentReference"/>
        </w:rPr>
        <w:annotationRef/>
      </w:r>
      <w:r w:rsidR="00C339C5">
        <w:t xml:space="preserve">Real article. Title not confirmed. We'll need a live link at some point. For now, here is the SP: </w:t>
      </w:r>
    </w:p>
    <w:p w:rsidR="00C339C5" w:rsidP="005D2E05" w:rsidRDefault="005D2E05" w14:paraId="2B194C83" w14:textId="77777777">
      <w:pPr>
        <w:pStyle w:val="CommentText"/>
      </w:pPr>
      <w:hyperlink w:history="1" r:id="rId2">
        <w:r w:rsidRPr="0080196A" w:rsidR="00C339C5">
          <w:rPr>
            <w:rStyle w:val="Hyperlink"/>
          </w:rPr>
          <w:t>https://minebest.sharepoint.com/:w:/s/ContentCreationDepartment/EefwHOn1A2RKimSyOfYRs10Bp-fDyGtDFaH1sqnn5DbQVA?e=zH0Izo</w:t>
        </w:r>
      </w:hyperlink>
    </w:p>
  </w:comment>
  <w:comment w:initials="JC" w:author="Jason Cox" w:date="2022-01-24T23:55:00Z" w:id="2">
    <w:p w:rsidR="00C339C5" w:rsidRDefault="00D80047" w14:paraId="078EA0FC" w14:textId="77777777">
      <w:pPr>
        <w:pStyle w:val="CommentText"/>
      </w:pPr>
      <w:r>
        <w:rPr>
          <w:rStyle w:val="CommentReference"/>
        </w:rPr>
        <w:annotationRef/>
      </w:r>
      <w:r w:rsidR="00C339C5">
        <w:t xml:space="preserve">Real article. Title not confirmed. We'll need a live link at some point. For now, here is the SP: </w:t>
      </w:r>
    </w:p>
    <w:p w:rsidR="00C339C5" w:rsidP="005D2E05" w:rsidRDefault="005D2E05" w14:paraId="05C2880A" w14:textId="77777777">
      <w:pPr>
        <w:pStyle w:val="CommentText"/>
      </w:pPr>
      <w:hyperlink w:history="1" r:id="rId3">
        <w:r w:rsidRPr="005C21C3" w:rsidR="00C339C5">
          <w:rPr>
            <w:rStyle w:val="Hyperlink"/>
          </w:rPr>
          <w:t>https://minebest.sharepoint.com/:w:/s/ContentCreationDepartment/EWXhUPgBafZBnxFXdfe9xVwBgCNPHJzHq_eVrqEgTBJsSw?e=JIcMMK</w:t>
        </w:r>
      </w:hyperlink>
    </w:p>
  </w:comment>
  <w:comment w:initials="OŚ" w:author="Olga Śmiełowska" w:date="2022-01-30T14:03:00Z" w:id="3">
    <w:p w:rsidR="383CC63F" w:rsidRDefault="383CC63F" w14:paraId="60E039A2" w14:textId="69FD6225">
      <w:pPr>
        <w:pStyle w:val="CommentText"/>
      </w:pPr>
      <w:r>
        <w:t xml:space="preserve"> it IS a correct word (;</w:t>
      </w:r>
      <w:r>
        <w:rPr>
          <w:rStyle w:val="CommentReference"/>
        </w:rPr>
        <w:annotationRef/>
      </w:r>
    </w:p>
  </w:comment>
  <w:comment w:initials="JC" w:author="Jason Cox" w:date="2022-01-30T23:28:00Z" w:id="4">
    <w:p w:rsidR="158183B1" w:rsidRDefault="158183B1" w14:paraId="2C226638" w14:textId="7D9634C8">
      <w:pPr>
        <w:pStyle w:val="CommentText"/>
      </w:pPr>
      <w:r>
        <w:t xml:space="preserve">Yeah, a neologism made by the developers. </w:t>
      </w:r>
      <w:r>
        <w:rPr>
          <w:rStyle w:val="CommentReference"/>
        </w:rPr>
        <w:annotationRef/>
      </w:r>
    </w:p>
  </w:comment>
  <w:comment w:initials="" w:author="Olga Śmiełowska" w:date="2022-01-30T23:33:00Z" w:id="5">
    <w:p w:rsidR="001D062F" w:rsidRDefault="001D062F" w14:paraId="56F2986C" w14:textId="0C133706">
      <w:pPr>
        <w:pStyle w:val="CommentText"/>
      </w:pPr>
      <w:r>
        <w:rPr>
          <w:rStyle w:val="CommentReference"/>
        </w:rPr>
        <w:annotationRef/>
      </w:r>
      <w:r>
        <w:t>I wasn't asking, I confirmed for Terry :D</w:t>
      </w:r>
    </w:p>
  </w:comment>
  <w:comment w:initials="JC" w:author="Jason Cox" w:date="2022-01-25T00:02:00Z" w:id="6">
    <w:p w:rsidR="002A7E7A" w:rsidP="002A7E7A" w:rsidRDefault="002A7E7A" w14:paraId="6E19600B" w14:textId="77777777">
      <w:pPr>
        <w:pStyle w:val="CommentText"/>
      </w:pPr>
      <w:r>
        <w:rPr>
          <w:rStyle w:val="CommentReference"/>
        </w:rPr>
        <w:annotationRef/>
      </w:r>
      <w:r>
        <w:t xml:space="preserve">Real article. Title not confirmed. We'll need a live link. For now, here is the SP: </w:t>
      </w:r>
      <w:hyperlink w:history="1" r:id="rId4">
        <w:r w:rsidRPr="000B3599">
          <w:rPr>
            <w:rStyle w:val="Hyperlink"/>
          </w:rPr>
          <w:t>https://minebest.sharepoint.com/:w:/s/ContentCreationDepartment/Ea5aqXoB2rNBn9Q9nKyNTU0BR_RVPr2KfNofqByCUqQ-iQ?e=znjV8b</w:t>
        </w:r>
      </w:hyperlink>
    </w:p>
  </w:comment>
  <w:comment w:initials="JC" w:author="Jason Cox" w:date="2022-01-25T04:00:00Z" w:id="7">
    <w:p w:rsidR="00544BCA" w:rsidP="005D2E05" w:rsidRDefault="00544BCA" w14:paraId="661B3385" w14:textId="77777777">
      <w:pPr>
        <w:pStyle w:val="CommentText"/>
      </w:pPr>
      <w:r>
        <w:rPr>
          <w:rStyle w:val="CommentReference"/>
        </w:rPr>
        <w:annotationRef/>
      </w:r>
      <w:r>
        <w:t xml:space="preserve">Maybe we could turn this into a graphic? We could have a headshot next to each name. </w:t>
      </w:r>
    </w:p>
  </w:comment>
  <w:comment w:initials="JC" w:author="Jason Cox" w:date="2022-01-26T03:31:00Z" w:id="8">
    <w:p w:rsidR="00206B9D" w:rsidP="005D2E05" w:rsidRDefault="00206B9D" w14:paraId="748B4F8B" w14:textId="77777777">
      <w:pPr>
        <w:pStyle w:val="CommentText"/>
      </w:pPr>
      <w:r>
        <w:rPr>
          <w:rStyle w:val="CommentReference"/>
        </w:rPr>
        <w:annotationRef/>
      </w:r>
      <w:r>
        <w:t xml:space="preserve">These ratings are informed guesses. I'm not sure how accurate they are. I've tried to get it right but maybe someone who plays the game will know better. </w:t>
      </w:r>
    </w:p>
  </w:comment>
  <w:comment w:initials="JC" w:author="Jason Cox" w:date="2022-01-25T12:09:00Z" w:id="9">
    <w:p w:rsidR="005A0297" w:rsidP="005D2E05" w:rsidRDefault="005A0297" w14:paraId="3CB3451F" w14:textId="1F77732C">
      <w:pPr>
        <w:pStyle w:val="CommentText"/>
      </w:pPr>
      <w:r>
        <w:rPr>
          <w:rStyle w:val="CommentReference"/>
        </w:rPr>
        <w:annotationRef/>
      </w:r>
      <w:r>
        <w:t xml:space="preserve">I think we can turn all of these into one image. There is a page on the Valorant fandom website with images of all the weapons. Here it is: </w:t>
      </w:r>
      <w:hyperlink w:history="1" r:id="rId5">
        <w:r w:rsidRPr="00147FC4">
          <w:rPr>
            <w:rStyle w:val="Hyperlink"/>
          </w:rPr>
          <w:t>https://valorant.fandom.com/wiki/Weapons</w:t>
        </w:r>
      </w:hyperlink>
      <w:r>
        <w:t xml:space="preserve"> </w:t>
      </w:r>
    </w:p>
  </w:comment>
  <w:comment w:initials="JC" w:author="Jason Cox" w:date="2022-01-25T00:08:00Z" w:id="10">
    <w:p w:rsidR="00DD3088" w:rsidP="005D2E05" w:rsidRDefault="00DD3088" w14:paraId="6B77C732" w14:textId="446F8AB5">
      <w:pPr>
        <w:pStyle w:val="CommentText"/>
      </w:pPr>
      <w:r>
        <w:rPr>
          <w:rStyle w:val="CommentReference"/>
        </w:rPr>
        <w:annotationRef/>
      </w:r>
      <w:r>
        <w:t xml:space="preserve">Real article. Title not confirmed. We'll need a live link. For now, here is the SP: </w:t>
      </w:r>
      <w:hyperlink w:history="1" r:id="rId6">
        <w:r w:rsidRPr="000204F2">
          <w:rPr>
            <w:rStyle w:val="Hyperlink"/>
          </w:rPr>
          <w:t>https://minebest.sharepoint.com/:w:/s/ContentCreationDepartment/EbMxxb3rBGtFtQX3KNNjtZIBiGaIWid10xHZGEf5luviGQ?e=JvgbqV</w:t>
        </w:r>
      </w:hyperlink>
    </w:p>
  </w:comment>
  <w:comment w:initials="TD" w:author="Terry Deal" w:date="2022-01-31T11:31:07" w:id="2043728204">
    <w:p w:rsidR="3FC9776E" w:rsidRDefault="3FC9776E" w14:paraId="629D139D" w14:textId="6EF1A0B3">
      <w:pPr>
        <w:pStyle w:val="CommentText"/>
      </w:pPr>
      <w:r w:rsidR="3FC9776E">
        <w:rPr/>
        <w:t>should this have a hyphen?</w:t>
      </w:r>
      <w:r>
        <w:rPr>
          <w:rStyle w:val="CommentReference"/>
        </w:rPr>
        <w:annotationRef/>
      </w:r>
    </w:p>
  </w:comment>
  <w:comment w:initials="JC" w:author="Jason Cox" w:date="2022-01-31T11:54:22" w:id="1473146145">
    <w:p w:rsidR="3FC9776E" w:rsidRDefault="3FC9776E" w14:paraId="63ECC055" w14:textId="0ED2353F">
      <w:pPr>
        <w:pStyle w:val="CommentText"/>
      </w:pPr>
      <w:r w:rsidR="3FC9776E">
        <w:rPr/>
        <w:t xml:space="preserve">I believe so. </w:t>
      </w:r>
      <w:r>
        <w:rPr>
          <w:rStyle w:val="CommentReference"/>
        </w:rPr>
        <w:annotationRef/>
      </w:r>
    </w:p>
    <w:p w:rsidR="3FC9776E" w:rsidRDefault="3FC9776E" w14:paraId="5C8F3843" w14:textId="3B48FFF7">
      <w:pPr>
        <w:pStyle w:val="CommentText"/>
      </w:pPr>
      <w:r w:rsidR="3FC9776E">
        <w:rPr/>
        <w:t xml:space="preserve">The term is more generally used to describe muscles: fast-twitch muscle fibers. </w:t>
      </w:r>
    </w:p>
    <w:p w:rsidR="3FC9776E" w:rsidRDefault="3FC9776E" w14:paraId="5F7423C0" w14:textId="4D8BF9F0">
      <w:pPr>
        <w:pStyle w:val="CommentText"/>
      </w:pPr>
      <w:r w:rsidR="3FC9776E">
        <w:rPr/>
        <w:t xml:space="preserve">But maybe it is a little too scientific. We can just use 'fast reactions.' </w:t>
      </w:r>
    </w:p>
    <w:p w:rsidR="3FC9776E" w:rsidRDefault="3FC9776E" w14:paraId="4EE1079A" w14:textId="0F249BF4">
      <w:pPr>
        <w:pStyle w:val="CommentText"/>
      </w:pPr>
      <w:r w:rsidR="3FC9776E">
        <w:rPr/>
        <w:t xml:space="preserve">:-) </w:t>
      </w:r>
    </w:p>
  </w:comment>
  <w:comment w:initials="TD" w:author="Terry Deal" w:date="2022-01-31T11:56:35" w:id="1175237090">
    <w:p w:rsidR="3FC9776E" w:rsidRDefault="3FC9776E" w14:paraId="0D00B865" w14:textId="680802A4">
      <w:pPr>
        <w:pStyle w:val="CommentText"/>
      </w:pPr>
      <w:r w:rsidR="3FC9776E">
        <w:rPr/>
        <w:t>Not serious enough to change really :) I just thought it could have been an inadvertent error</w:t>
      </w:r>
      <w:r>
        <w:rPr>
          <w:rStyle w:val="CommentReference"/>
        </w:rPr>
        <w:annotationRef/>
      </w:r>
    </w:p>
    <w:p w:rsidR="3FC9776E" w:rsidRDefault="3FC9776E" w14:paraId="37591B87" w14:textId="44CCD937">
      <w:pPr>
        <w:pStyle w:val="CommentText"/>
      </w:pPr>
    </w:p>
  </w:comment>
  <w:comment w:initials="TD" w:author="Terry Deal" w:date="2022-01-31T12:42:32" w:id="1844376758">
    <w:p w:rsidR="3FC9776E" w:rsidRDefault="3FC9776E" w14:paraId="0CC2AFE0" w14:textId="4D40A49F">
      <w:pPr>
        <w:pStyle w:val="CommentText"/>
      </w:pPr>
      <w:r w:rsidR="3FC9776E">
        <w:rPr/>
        <w:t>This made me laugh because it reads like you mean 'haunting' is a useful skill for working in an office ;)</w:t>
      </w:r>
      <w:r>
        <w:rPr>
          <w:rStyle w:val="CommentReference"/>
        </w:rPr>
        <w:annotationRef/>
      </w:r>
    </w:p>
  </w:comment>
  <w:comment w:initials="JC" w:author="Jason Cox" w:date="2022-01-31T12:51:39" w:id="1452311559">
    <w:p w:rsidR="3FC9776E" w:rsidRDefault="3FC9776E" w14:paraId="6086FECB" w14:textId="18D15558">
      <w:pPr>
        <w:pStyle w:val="CommentText"/>
      </w:pPr>
      <w:r w:rsidR="3FC9776E">
        <w:rPr/>
        <w:t xml:space="preserve">Sort of. I mean being able to leave your body would be great. </w:t>
      </w:r>
      <w:r>
        <w:rPr>
          <w:rStyle w:val="CommentReference"/>
        </w:rPr>
        <w:annotationRef/>
      </w:r>
    </w:p>
  </w:comment>
  <w:comment w:initials="TD" w:author="Terry Deal" w:date="2022-01-31T12:57:31" w:id="313788239">
    <w:p w:rsidR="3FC9776E" w:rsidRDefault="3FC9776E" w14:paraId="62E2FEC5" w14:textId="09E34BF4">
      <w:pPr>
        <w:pStyle w:val="CommentText"/>
      </w:pPr>
      <w:r w:rsidR="3FC9776E">
        <w:rPr/>
        <w:t>Fair enough although it reads like it is a possibility! and I'm not sure why this particularly applies to working in an office. I'm changing it slightly to make it sound more theoretical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0EBB5D0"/>
  <w15:commentEx w15:done="0" w15:paraId="2B194C83"/>
  <w15:commentEx w15:done="0" w15:paraId="05C2880A"/>
  <w15:commentEx w15:done="0" w15:paraId="60E039A2"/>
  <w15:commentEx w15:done="0" w15:paraId="2C226638" w15:paraIdParent="60E039A2"/>
  <w15:commentEx w15:done="0" w15:paraId="56F2986C" w15:paraIdParent="60E039A2"/>
  <w15:commentEx w15:done="0" w15:paraId="6E19600B"/>
  <w15:commentEx w15:done="0" w15:paraId="661B3385"/>
  <w15:commentEx w15:done="0" w15:paraId="748B4F8B"/>
  <w15:commentEx w15:done="0" w15:paraId="3CB3451F"/>
  <w15:commentEx w15:done="0" w15:paraId="6B77C732"/>
  <w15:commentEx w15:done="0" w15:paraId="629D139D"/>
  <w15:commentEx w15:done="0" w15:paraId="4EE1079A" w15:paraIdParent="629D139D"/>
  <w15:commentEx w15:done="0" w15:paraId="37591B87" w15:paraIdParent="629D139D"/>
  <w15:commentEx w15:done="0" w15:paraId="0CC2AFE0"/>
  <w15:commentEx w15:done="0" w15:paraId="6086FECB" w15:paraIdParent="0CC2AFE0"/>
  <w15:commentEx w15:done="0" w15:paraId="62E2FEC5" w15:paraIdParent="0CC2AF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D14EA12" w16cex:dateUtc="2022-01-26T12:28:00Z"/>
  <w16cex:commentExtensible w16cex:durableId="259A39F6" w16cex:dateUtc="2022-01-25T07:57:00Z"/>
  <w16cex:commentExtensible w16cex:durableId="259A3992" w16cex:dateUtc="2022-01-25T07:55:00Z"/>
  <w16cex:commentExtensible w16cex:durableId="1B9F33E3" w16cex:dateUtc="2022-01-30T22:03:00Z"/>
  <w16cex:commentExtensible w16cex:durableId="35B34016" w16cex:dateUtc="2022-01-31T07:28:00Z"/>
  <w16cex:commentExtensible w16cex:durableId="25A19EAE" w16cex:dateUtc="2022-01-31T07:33:00Z"/>
  <w16cex:commentExtensible w16cex:durableId="259A3B08" w16cex:dateUtc="2022-01-25T08:02:00Z"/>
  <w16cex:commentExtensible w16cex:durableId="259A72D9" w16cex:dateUtc="2022-01-25T12:00:00Z"/>
  <w16cex:commentExtensible w16cex:durableId="259BBD94" w16cex:dateUtc="2022-01-26T11:31:00Z"/>
  <w16cex:commentExtensible w16cex:durableId="259AE591" w16cex:dateUtc="2022-01-25T20:09:00Z"/>
  <w16cex:commentExtensible w16cex:durableId="259A3C79" w16cex:dateUtc="2022-01-25T08:08:00Z"/>
  <w16cex:commentExtensible w16cex:durableId="55860723" w16cex:dateUtc="2022-01-31T10:31:07.2Z"/>
  <w16cex:commentExtensible w16cex:durableId="1EB0612E" w16cex:dateUtc="2022-01-31T10:54:22.571Z"/>
  <w16cex:commentExtensible w16cex:durableId="793A2E57" w16cex:dateUtc="2022-01-31T10:56:35.021Z"/>
  <w16cex:commentExtensible w16cex:durableId="0ED7DA21" w16cex:dateUtc="2022-01-31T11:42:32.955Z"/>
  <w16cex:commentExtensible w16cex:durableId="53B93DDA" w16cex:dateUtc="2022-01-31T11:51:39.9Z"/>
  <w16cex:commentExtensible w16cex:durableId="12EF4980" w16cex:dateUtc="2022-01-31T11:57:31.187Z"/>
</w16cex:commentsExtensible>
</file>

<file path=word/commentsIds.xml><?xml version="1.0" encoding="utf-8"?>
<w16cid:commentsIds xmlns:mc="http://schemas.openxmlformats.org/markup-compatibility/2006" xmlns:w16cid="http://schemas.microsoft.com/office/word/2016/wordml/cid" mc:Ignorable="w16cid">
  <w16cid:commentId w16cid:paraId="10EBB5D0" w16cid:durableId="1D14EA12"/>
  <w16cid:commentId w16cid:paraId="2B194C83" w16cid:durableId="259A39F6"/>
  <w16cid:commentId w16cid:paraId="05C2880A" w16cid:durableId="259A3992"/>
  <w16cid:commentId w16cid:paraId="60E039A2" w16cid:durableId="1B9F33E3"/>
  <w16cid:commentId w16cid:paraId="2C226638" w16cid:durableId="35B34016"/>
  <w16cid:commentId w16cid:paraId="56F2986C" w16cid:durableId="25A19EAE"/>
  <w16cid:commentId w16cid:paraId="6E19600B" w16cid:durableId="259A3B08"/>
  <w16cid:commentId w16cid:paraId="661B3385" w16cid:durableId="259A72D9"/>
  <w16cid:commentId w16cid:paraId="748B4F8B" w16cid:durableId="259BBD94"/>
  <w16cid:commentId w16cid:paraId="3CB3451F" w16cid:durableId="259AE591"/>
  <w16cid:commentId w16cid:paraId="6B77C732" w16cid:durableId="259A3C79"/>
  <w16cid:commentId w16cid:paraId="629D139D" w16cid:durableId="55860723"/>
  <w16cid:commentId w16cid:paraId="4EE1079A" w16cid:durableId="1EB0612E"/>
  <w16cid:commentId w16cid:paraId="37591B87" w16cid:durableId="793A2E57"/>
  <w16cid:commentId w16cid:paraId="0CC2AFE0" w16cid:durableId="0ED7DA21"/>
  <w16cid:commentId w16cid:paraId="6086FECB" w16cid:durableId="53B93DDA"/>
  <w16cid:commentId w16cid:paraId="62E2FEC5" w16cid:durableId="12EF49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360F" w:rsidP="00C719A8" w:rsidRDefault="00A3360F" w14:paraId="78168D99" w14:textId="77777777">
      <w:pPr>
        <w:spacing w:after="0" w:line="240" w:lineRule="auto"/>
      </w:pPr>
      <w:r>
        <w:separator/>
      </w:r>
    </w:p>
  </w:endnote>
  <w:endnote w:type="continuationSeparator" w:id="0">
    <w:p w:rsidR="00A3360F" w:rsidP="00C719A8" w:rsidRDefault="00A3360F" w14:paraId="6F397E8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360F" w:rsidP="00C719A8" w:rsidRDefault="00A3360F" w14:paraId="27A8D75F" w14:textId="77777777">
      <w:pPr>
        <w:spacing w:after="0" w:line="240" w:lineRule="auto"/>
      </w:pPr>
      <w:r>
        <w:separator/>
      </w:r>
    </w:p>
  </w:footnote>
  <w:footnote w:type="continuationSeparator" w:id="0">
    <w:p w:rsidR="00A3360F" w:rsidP="00C719A8" w:rsidRDefault="00A3360F" w14:paraId="27CF916D"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ParagraphRange paragraphId="1015143031" textId="1644921004" start="78" length="4" invalidationStart="78" invalidationLength="4" id="Nt7KKA22"/>
    <int:ParagraphRange paragraphId="337724176" textId="354182279" start="91" length="6" invalidationStart="91" invalidationLength="6" id="ijQmsgLR"/>
    <int:WordHash hashCode="qGoppKf83+xaVC" id="rJM8rg3L"/>
    <int:WordHash hashCode="v5xcr58scoMz1z" id="JlkdDcY6"/>
    <int:WordHash hashCode="ha5IUHMFvOIDjY" id="pZBUS59s"/>
    <int:WordHash hashCode="0hbyCEMhgQLkxA" id="346j05qi"/>
    <int:WordHash hashCode="ajqwjjL3NaNJfN" id="p4BuYYSP"/>
    <int:ParagraphRange paragraphId="172444689" textId="868469258" start="101" length="14" invalidationStart="101" invalidationLength="14" id="G8GcpNth"/>
    <int:ParagraphRange paragraphId="92302328" textId="421541290" start="178" length="11" invalidationStart="178" invalidationLength="11" id="OiBHZQWC"/>
    <int:ParagraphRange paragraphId="92302328" textId="421541290" start="75" length="5" invalidationStart="75" invalidationLength="5" id="PhMaZhBk"/>
    <int:ParagraphRange paragraphId="1027753678" textId="259349338" start="223" length="15" invalidationStart="223" invalidationLength="15" id="xkWlYVVm"/>
    <int:ParagraphRange paragraphId="1027753678" textId="259349338" start="27" length="2" invalidationStart="27" invalidationLength="2" id="Gp1wy9sT"/>
    <int:ParagraphRange paragraphId="401122571" textId="2045243478" start="174" length="2" invalidationStart="174" invalidationLength="2" id="RLte3F5p"/>
    <int:ParagraphRange paragraphId="1682262252" textId="2004318071" start="183" length="3" invalidationStart="183" invalidationLength="3" id="2GHMMpQJ"/>
    <int:ParagraphRange paragraphId="383207912" textId="785827374" start="86" length="9" invalidationStart="86" invalidationLength="9" id="EHV2fGWq"/>
    <int:ParagraphRange paragraphId="330129452" textId="623740143" start="34" length="5" invalidationStart="34" invalidationLength="5" id="9rWxcGFd"/>
    <int:ParagraphRange paragraphId="1660501430" textId="2004318071" start="100" length="5" invalidationStart="100" invalidationLength="5" id="HCE6r7vv"/>
    <int:ParagraphRange paragraphId="1593316280" textId="886242926" start="81" length="5" invalidationStart="81" invalidationLength="5" id="F4srRXSF"/>
    <int:ParagraphRange paragraphId="618618934" textId="1019606872" start="176" length="4" invalidationStart="176" invalidationLength="4" id="TNlZxwI5"/>
    <int:ParagraphRange paragraphId="1732871838" textId="1606610178" start="22" length="15" invalidationStart="22" invalidationLength="15" id="DJ4aupfC"/>
    <int:ParagraphRange paragraphId="178337243" textId="1400989406" start="230" length="5" invalidationStart="230" invalidationLength="5" id="PIGICSTP"/>
    <int:ParagraphRange paragraphId="2112102349" textId="736140968" start="45" length="4" invalidationStart="45" invalidationLength="4" id="CWegOPrB"/>
    <int:ParagraphRange paragraphId="370654187" textId="1298501061" start="139" length="11" invalidationStart="139" invalidationLength="11" id="zKQSebHd"/>
    <int:ParagraphRange paragraphId="171059674" textId="2014382334" start="74" length="2" invalidationStart="74" invalidationLength="2" id="OYqTKLAe"/>
    <int:ParagraphRange paragraphId="1882956920" textId="994762359" start="114" length="10" invalidationStart="114" invalidationLength="10" id="W1RYAlGl"/>
    <int:ParagraphRange paragraphId="2111794336" textId="699532402" start="3" length="15" invalidationStart="3" invalidationLength="15" id="ml1A9sTv"/>
    <int:ParagraphRange paragraphId="677946159" textId="1319570749" start="180" length="5" invalidationStart="180" invalidationLength="5" id="uuS2PbYi"/>
    <int:ParagraphRange paragraphId="772969159" textId="12870853" start="103" length="3" invalidationStart="103" invalidationLength="3" id="q61rzu5n"/>
    <int:ParagraphRange paragraphId="772969159" textId="12870853" start="53" length="15" invalidationStart="53" invalidationLength="15" id="DFQUWgc3"/>
    <int:ParagraphRange paragraphId="247191620" textId="1004025042" start="83" length="4" invalidationStart="83" invalidationLength="4" id="Ry5YvAXE"/>
    <int:ParagraphRange paragraphId="276787045" textId="710734881" start="178" length="5" invalidationStart="178" invalidationLength="5" id="iA2V8Hq6"/>
    <int:ParagraphRange paragraphId="211634419" textId="2075282624" start="166" length="5" invalidationStart="166" invalidationLength="5" id="Mliod56D"/>
    <int:ParagraphRange paragraphId="960411522" textId="417711704" start="328" length="14" invalidationStart="328" invalidationLength="14" id="id9Yb9Tv"/>
    <int:ParagraphRange paragraphId="1413418706" textId="1858445382" start="176" length="5" invalidationStart="176" invalidationLength="5" id="R8gpOi0f"/>
    <int:ParagraphRange paragraphId="960411522" textId="417711704" start="152" length="14" invalidationStart="152" invalidationLength="14" id="xa9jy93B"/>
    <int:ParagraphRange paragraphId="1413418706" textId="1858445382" start="142" length="14" invalidationStart="142" invalidationLength="14" id="TgtbqelL"/>
    <int:ParagraphRange paragraphId="1145513117" textId="1451223585" start="79" length="5" invalidationStart="79" invalidationLength="5" id="VeQTwSNg"/>
    <int:ParagraphRange paragraphId="1145513117" textId="1451223585" start="45" length="14" invalidationStart="45" invalidationLength="14" id="aKHFgH5x"/>
  </int:Manifest>
  <int:Observations>
    <int:Content id="Nt7KKA22">
      <int:Rejection type="LegacyProofing"/>
    </int:Content>
    <int:Content id="ijQmsgLR">
      <int:Rejection type="LegacyProofing"/>
    </int:Content>
    <int:Content id="rJM8rg3L">
      <int:Rejection type="LegacyProofing"/>
    </int:Content>
    <int:Content id="JlkdDcY6">
      <int:Rejection type="LegacyProofing"/>
    </int:Content>
    <int:Content id="pZBUS59s">
      <int:Rejection type="LegacyProofing"/>
    </int:Content>
    <int:Content id="346j05qi">
      <int:Rejection type="LegacyProofing"/>
    </int:Content>
    <int:Content id="p4BuYYSP">
      <int:Rejection type="LegacyProofing"/>
    </int:Content>
    <int:Content id="G8GcpNth">
      <int:Rejection type="LegacyProofing"/>
    </int:Content>
    <int:Content id="OiBHZQWC">
      <int:Rejection type="LegacyProofing"/>
    </int:Content>
    <int:Content id="PhMaZhBk">
      <int:Rejection type="LegacyProofing"/>
    </int:Content>
    <int:Content id="xkWlYVVm">
      <int:Rejection type="LegacyProofing"/>
    </int:Content>
    <int:Content id="Gp1wy9sT">
      <int:Rejection type="LegacyProofing"/>
    </int:Content>
    <int:Content id="RLte3F5p">
      <int:Rejection type="LegacyProofing"/>
    </int:Content>
    <int:Content id="2GHMMpQJ">
      <int:Rejection type="LegacyProofing"/>
    </int:Content>
    <int:Content id="EHV2fGWq">
      <int:Rejection type="LegacyProofing"/>
    </int:Content>
    <int:Content id="9rWxcGFd">
      <int:Rejection type="LegacyProofing"/>
    </int:Content>
    <int:Content id="HCE6r7vv">
      <int:Rejection type="LegacyProofing"/>
    </int:Content>
    <int:Content id="F4srRXSF">
      <int:Rejection type="LegacyProofing"/>
    </int:Content>
    <int:Content id="TNlZxwI5">
      <int:Rejection type="LegacyProofing"/>
    </int:Content>
    <int:Content id="DJ4aupfC">
      <int:Rejection type="LegacyProofing"/>
    </int:Content>
    <int:Content id="PIGICSTP">
      <int:Rejection type="LegacyProofing"/>
    </int:Content>
    <int:Content id="CWegOPrB">
      <int:Rejection type="LegacyProofing"/>
    </int:Content>
    <int:Content id="zKQSebHd">
      <int:Rejection type="LegacyProofing"/>
    </int:Content>
    <int:Content id="OYqTKLAe">
      <int:Rejection type="LegacyProofing"/>
    </int:Content>
    <int:Content id="W1RYAlGl">
      <int:Rejection type="LegacyProofing"/>
    </int:Content>
    <int:Content id="ml1A9sTv">
      <int:Rejection type="LegacyProofing"/>
    </int:Content>
    <int:Content id="uuS2PbYi">
      <int:Rejection type="LegacyProofing"/>
    </int:Content>
    <int:Content id="q61rzu5n">
      <int:Rejection type="LegacyProofing"/>
    </int:Content>
    <int:Content id="DFQUWgc3">
      <int:Rejection type="LegacyProofing"/>
    </int:Content>
    <int:Content id="Ry5YvAXE">
      <int:Rejection type="LegacyProofing"/>
    </int:Content>
    <int:Content id="iA2V8Hq6">
      <int:Rejection type="LegacyProofing"/>
    </int:Content>
    <int:Content id="Mliod56D">
      <int:Rejection type="LegacyProofing"/>
    </int:Content>
    <int:Content id="id9Yb9Tv">
      <int:Rejection type="LegacyProofing"/>
    </int:Content>
    <int:Content id="R8gpOi0f">
      <int:Rejection type="LegacyProofing"/>
    </int:Content>
    <int:Content id="xa9jy93B">
      <int:Rejection type="LegacyProofing"/>
    </int:Content>
    <int:Content id="TgtbqelL">
      <int:Rejection type="LegacyProofing"/>
    </int:Content>
    <int:Content id="VeQTwSNg">
      <int:Rejection type="LegacyProofing"/>
    </int:Content>
    <int:Content id="aKHFgH5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B95"/>
    <w:multiLevelType w:val="hybridMultilevel"/>
    <w:tmpl w:val="BF385E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C903B4"/>
    <w:multiLevelType w:val="hybridMultilevel"/>
    <w:tmpl w:val="FFFFFFFF"/>
    <w:lvl w:ilvl="0" w:tplc="8A7AEE00">
      <w:start w:val="1"/>
      <w:numFmt w:val="decimal"/>
      <w:lvlText w:val="%1."/>
      <w:lvlJc w:val="left"/>
      <w:pPr>
        <w:ind w:left="720" w:hanging="360"/>
      </w:pPr>
    </w:lvl>
    <w:lvl w:ilvl="1" w:tplc="0D8033B8">
      <w:start w:val="1"/>
      <w:numFmt w:val="lowerLetter"/>
      <w:lvlText w:val="%2."/>
      <w:lvlJc w:val="left"/>
      <w:pPr>
        <w:ind w:left="1440" w:hanging="360"/>
      </w:pPr>
    </w:lvl>
    <w:lvl w:ilvl="2" w:tplc="8A08FF1A">
      <w:start w:val="1"/>
      <w:numFmt w:val="lowerRoman"/>
      <w:lvlText w:val="%3."/>
      <w:lvlJc w:val="right"/>
      <w:pPr>
        <w:ind w:left="2160" w:hanging="180"/>
      </w:pPr>
    </w:lvl>
    <w:lvl w:ilvl="3" w:tplc="263294BC">
      <w:start w:val="1"/>
      <w:numFmt w:val="decimal"/>
      <w:lvlText w:val="%4."/>
      <w:lvlJc w:val="left"/>
      <w:pPr>
        <w:ind w:left="2880" w:hanging="360"/>
      </w:pPr>
    </w:lvl>
    <w:lvl w:ilvl="4" w:tplc="898C4C9C">
      <w:start w:val="1"/>
      <w:numFmt w:val="lowerLetter"/>
      <w:lvlText w:val="%5."/>
      <w:lvlJc w:val="left"/>
      <w:pPr>
        <w:ind w:left="3600" w:hanging="360"/>
      </w:pPr>
    </w:lvl>
    <w:lvl w:ilvl="5" w:tplc="671893B6">
      <w:start w:val="1"/>
      <w:numFmt w:val="lowerRoman"/>
      <w:lvlText w:val="%6."/>
      <w:lvlJc w:val="right"/>
      <w:pPr>
        <w:ind w:left="4320" w:hanging="180"/>
      </w:pPr>
    </w:lvl>
    <w:lvl w:ilvl="6" w:tplc="2E04DC18">
      <w:start w:val="1"/>
      <w:numFmt w:val="decimal"/>
      <w:lvlText w:val="%7."/>
      <w:lvlJc w:val="left"/>
      <w:pPr>
        <w:ind w:left="5040" w:hanging="360"/>
      </w:pPr>
    </w:lvl>
    <w:lvl w:ilvl="7" w:tplc="1020D8EA">
      <w:start w:val="1"/>
      <w:numFmt w:val="lowerLetter"/>
      <w:lvlText w:val="%8."/>
      <w:lvlJc w:val="left"/>
      <w:pPr>
        <w:ind w:left="5760" w:hanging="360"/>
      </w:pPr>
    </w:lvl>
    <w:lvl w:ilvl="8" w:tplc="19E25B76">
      <w:start w:val="1"/>
      <w:numFmt w:val="lowerRoman"/>
      <w:lvlText w:val="%9."/>
      <w:lvlJc w:val="right"/>
      <w:pPr>
        <w:ind w:left="6480" w:hanging="180"/>
      </w:pPr>
    </w:lvl>
  </w:abstractNum>
  <w:abstractNum w:abstractNumId="2" w15:restartNumberingAfterBreak="0">
    <w:nsid w:val="10874E71"/>
    <w:multiLevelType w:val="hybridMultilevel"/>
    <w:tmpl w:val="03401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D4FD0"/>
    <w:multiLevelType w:val="hybridMultilevel"/>
    <w:tmpl w:val="6B147E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77469CD"/>
    <w:multiLevelType w:val="hybridMultilevel"/>
    <w:tmpl w:val="FFFFFFFF"/>
    <w:lvl w:ilvl="0" w:tplc="4098534C">
      <w:start w:val="1"/>
      <w:numFmt w:val="decimal"/>
      <w:lvlText w:val="%1."/>
      <w:lvlJc w:val="left"/>
      <w:pPr>
        <w:ind w:left="720" w:hanging="360"/>
      </w:pPr>
    </w:lvl>
    <w:lvl w:ilvl="1" w:tplc="06740514">
      <w:start w:val="1"/>
      <w:numFmt w:val="lowerLetter"/>
      <w:lvlText w:val="%2."/>
      <w:lvlJc w:val="left"/>
      <w:pPr>
        <w:ind w:left="1440" w:hanging="360"/>
      </w:pPr>
    </w:lvl>
    <w:lvl w:ilvl="2" w:tplc="48A8C02A">
      <w:start w:val="1"/>
      <w:numFmt w:val="lowerRoman"/>
      <w:lvlText w:val="%3."/>
      <w:lvlJc w:val="right"/>
      <w:pPr>
        <w:ind w:left="2160" w:hanging="180"/>
      </w:pPr>
    </w:lvl>
    <w:lvl w:ilvl="3" w:tplc="7FD6BEF4">
      <w:start w:val="1"/>
      <w:numFmt w:val="decimal"/>
      <w:lvlText w:val="%4."/>
      <w:lvlJc w:val="left"/>
      <w:pPr>
        <w:ind w:left="2880" w:hanging="360"/>
      </w:pPr>
    </w:lvl>
    <w:lvl w:ilvl="4" w:tplc="1490391E">
      <w:start w:val="1"/>
      <w:numFmt w:val="lowerLetter"/>
      <w:lvlText w:val="%5."/>
      <w:lvlJc w:val="left"/>
      <w:pPr>
        <w:ind w:left="3600" w:hanging="360"/>
      </w:pPr>
    </w:lvl>
    <w:lvl w:ilvl="5" w:tplc="831A0972">
      <w:start w:val="1"/>
      <w:numFmt w:val="lowerRoman"/>
      <w:lvlText w:val="%6."/>
      <w:lvlJc w:val="right"/>
      <w:pPr>
        <w:ind w:left="4320" w:hanging="180"/>
      </w:pPr>
    </w:lvl>
    <w:lvl w:ilvl="6" w:tplc="B98E2B08">
      <w:start w:val="1"/>
      <w:numFmt w:val="decimal"/>
      <w:lvlText w:val="%7."/>
      <w:lvlJc w:val="left"/>
      <w:pPr>
        <w:ind w:left="5040" w:hanging="360"/>
      </w:pPr>
    </w:lvl>
    <w:lvl w:ilvl="7" w:tplc="2E8AB816">
      <w:start w:val="1"/>
      <w:numFmt w:val="lowerLetter"/>
      <w:lvlText w:val="%8."/>
      <w:lvlJc w:val="left"/>
      <w:pPr>
        <w:ind w:left="5760" w:hanging="360"/>
      </w:pPr>
    </w:lvl>
    <w:lvl w:ilvl="8" w:tplc="C04EEC46">
      <w:start w:val="1"/>
      <w:numFmt w:val="lowerRoman"/>
      <w:lvlText w:val="%9."/>
      <w:lvlJc w:val="right"/>
      <w:pPr>
        <w:ind w:left="6480" w:hanging="180"/>
      </w:pPr>
    </w:lvl>
  </w:abstractNum>
  <w:abstractNum w:abstractNumId="5" w15:restartNumberingAfterBreak="0">
    <w:nsid w:val="1DA27FE3"/>
    <w:multiLevelType w:val="hybridMultilevel"/>
    <w:tmpl w:val="B3569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E5438"/>
    <w:multiLevelType w:val="hybridMultilevel"/>
    <w:tmpl w:val="CF626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F654D"/>
    <w:multiLevelType w:val="hybridMultilevel"/>
    <w:tmpl w:val="B8FAC32E"/>
    <w:lvl w:ilvl="0" w:tplc="04090001">
      <w:start w:val="1"/>
      <w:numFmt w:val="bullet"/>
      <w:lvlText w:val=""/>
      <w:lvlJc w:val="left"/>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F82664C"/>
    <w:multiLevelType w:val="hybridMultilevel"/>
    <w:tmpl w:val="4B8E18AE"/>
    <w:lvl w:ilvl="0" w:tplc="04090001">
      <w:start w:val="1"/>
      <w:numFmt w:val="bullet"/>
      <w:lvlText w:val=""/>
      <w:lvlJc w:val="left"/>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8201A22"/>
    <w:multiLevelType w:val="hybridMultilevel"/>
    <w:tmpl w:val="D42E89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3247E05"/>
    <w:multiLevelType w:val="hybridMultilevel"/>
    <w:tmpl w:val="18EEB1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BF83AC9"/>
    <w:multiLevelType w:val="hybridMultilevel"/>
    <w:tmpl w:val="F1529D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4"/>
  </w:num>
  <w:num w:numId="3">
    <w:abstractNumId w:val="11"/>
  </w:num>
  <w:num w:numId="4">
    <w:abstractNumId w:val="10"/>
  </w:num>
  <w:num w:numId="5">
    <w:abstractNumId w:val="9"/>
  </w:num>
  <w:num w:numId="6">
    <w:abstractNumId w:val="0"/>
  </w:num>
  <w:num w:numId="7">
    <w:abstractNumId w:val="3"/>
  </w:num>
  <w:num w:numId="8">
    <w:abstractNumId w:val="7"/>
  </w:num>
  <w:num w:numId="9">
    <w:abstractNumId w:val="6"/>
  </w:num>
  <w:num w:numId="10">
    <w:abstractNumId w:val="5"/>
  </w:num>
  <w:num w:numId="11">
    <w:abstractNumId w:val="2"/>
  </w:num>
  <w:num w:numId="12">
    <w:abstractNumId w:val="8"/>
  </w:num>
</w:numbering>
</file>

<file path=word/people.xml><?xml version="1.0" encoding="utf-8"?>
<w15:people xmlns:mc="http://schemas.openxmlformats.org/markup-compatibility/2006" xmlns:w15="http://schemas.microsoft.com/office/word/2012/wordml" mc:Ignorable="w15">
  <w15:person w15:author="Jason Cox">
    <w15:presenceInfo w15:providerId="AD" w15:userId="S::jason.cox@cloudbest.com::c7562475-c781-40d1-b9e8-787228441732"/>
  </w15:person>
  <w15:person w15:author="Olga Śmiełowska">
    <w15:presenceInfo w15:providerId="AD" w15:userId="S::olga.smielowska@minebest.com::56d644de-4ec4-4065-826a-a7e736d9a979"/>
  </w15:person>
  <w15:person w15:author="Terry Deal">
    <w15:presenceInfo w15:providerId="AD" w15:userId="S::terry.deal@cloudbest.com::f7711ebb-bacc-43da-a0c7-419549b8b8c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tru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1D"/>
    <w:rsid w:val="0001623F"/>
    <w:rsid w:val="00021841"/>
    <w:rsid w:val="00024778"/>
    <w:rsid w:val="00066C92"/>
    <w:rsid w:val="000673E2"/>
    <w:rsid w:val="00093904"/>
    <w:rsid w:val="000A083B"/>
    <w:rsid w:val="000B24A4"/>
    <w:rsid w:val="000B429B"/>
    <w:rsid w:val="000C6EBE"/>
    <w:rsid w:val="000C76F9"/>
    <w:rsid w:val="000F7F53"/>
    <w:rsid w:val="000F88A8"/>
    <w:rsid w:val="00131E39"/>
    <w:rsid w:val="00134B1D"/>
    <w:rsid w:val="00143449"/>
    <w:rsid w:val="0014368C"/>
    <w:rsid w:val="0014AF36"/>
    <w:rsid w:val="00150447"/>
    <w:rsid w:val="00156B48"/>
    <w:rsid w:val="00162F9A"/>
    <w:rsid w:val="00173435"/>
    <w:rsid w:val="00174FD9"/>
    <w:rsid w:val="001864C3"/>
    <w:rsid w:val="001A2EA1"/>
    <w:rsid w:val="001A7776"/>
    <w:rsid w:val="001A7885"/>
    <w:rsid w:val="001B31DD"/>
    <w:rsid w:val="001B35C6"/>
    <w:rsid w:val="001C6DC1"/>
    <w:rsid w:val="001D062F"/>
    <w:rsid w:val="001D18AC"/>
    <w:rsid w:val="001D2F8D"/>
    <w:rsid w:val="001D5ADA"/>
    <w:rsid w:val="001E5016"/>
    <w:rsid w:val="001EB730"/>
    <w:rsid w:val="001F2ADC"/>
    <w:rsid w:val="001F52E5"/>
    <w:rsid w:val="002038EA"/>
    <w:rsid w:val="00206B9D"/>
    <w:rsid w:val="002177CA"/>
    <w:rsid w:val="00224119"/>
    <w:rsid w:val="00224A52"/>
    <w:rsid w:val="0023179F"/>
    <w:rsid w:val="00234999"/>
    <w:rsid w:val="002400E1"/>
    <w:rsid w:val="00242FD8"/>
    <w:rsid w:val="00245788"/>
    <w:rsid w:val="00247B9A"/>
    <w:rsid w:val="00250BDA"/>
    <w:rsid w:val="002559B9"/>
    <w:rsid w:val="0026733D"/>
    <w:rsid w:val="00292918"/>
    <w:rsid w:val="002A493F"/>
    <w:rsid w:val="002A7E7A"/>
    <w:rsid w:val="002B1790"/>
    <w:rsid w:val="002B1F3F"/>
    <w:rsid w:val="002B2481"/>
    <w:rsid w:val="002D0F54"/>
    <w:rsid w:val="002D637A"/>
    <w:rsid w:val="002E2F80"/>
    <w:rsid w:val="003035A9"/>
    <w:rsid w:val="00305AFB"/>
    <w:rsid w:val="00306977"/>
    <w:rsid w:val="00307A67"/>
    <w:rsid w:val="00324041"/>
    <w:rsid w:val="00324A50"/>
    <w:rsid w:val="003259EC"/>
    <w:rsid w:val="00330F60"/>
    <w:rsid w:val="00331682"/>
    <w:rsid w:val="00331D2E"/>
    <w:rsid w:val="00335501"/>
    <w:rsid w:val="00342FC5"/>
    <w:rsid w:val="00343D0B"/>
    <w:rsid w:val="00354F2F"/>
    <w:rsid w:val="00356781"/>
    <w:rsid w:val="0036399F"/>
    <w:rsid w:val="00375AAE"/>
    <w:rsid w:val="00380E5A"/>
    <w:rsid w:val="0038266E"/>
    <w:rsid w:val="00386658"/>
    <w:rsid w:val="00390AB1"/>
    <w:rsid w:val="00392C10"/>
    <w:rsid w:val="003A3632"/>
    <w:rsid w:val="003A6373"/>
    <w:rsid w:val="003A6A03"/>
    <w:rsid w:val="003B0113"/>
    <w:rsid w:val="003C7A75"/>
    <w:rsid w:val="003D27F7"/>
    <w:rsid w:val="003E1030"/>
    <w:rsid w:val="003E422A"/>
    <w:rsid w:val="003E75C4"/>
    <w:rsid w:val="003F0E4E"/>
    <w:rsid w:val="004024F7"/>
    <w:rsid w:val="00403445"/>
    <w:rsid w:val="00407F20"/>
    <w:rsid w:val="004100A4"/>
    <w:rsid w:val="00417D24"/>
    <w:rsid w:val="00426919"/>
    <w:rsid w:val="004304DF"/>
    <w:rsid w:val="0043220E"/>
    <w:rsid w:val="004353AD"/>
    <w:rsid w:val="004423B7"/>
    <w:rsid w:val="00450569"/>
    <w:rsid w:val="00452A40"/>
    <w:rsid w:val="0048367C"/>
    <w:rsid w:val="00485FC2"/>
    <w:rsid w:val="00490C13"/>
    <w:rsid w:val="004A27CA"/>
    <w:rsid w:val="004A7F15"/>
    <w:rsid w:val="004B0375"/>
    <w:rsid w:val="004B389C"/>
    <w:rsid w:val="004C7ECF"/>
    <w:rsid w:val="004E4BAD"/>
    <w:rsid w:val="004F1380"/>
    <w:rsid w:val="005027EF"/>
    <w:rsid w:val="005078AB"/>
    <w:rsid w:val="005151E1"/>
    <w:rsid w:val="00517E0C"/>
    <w:rsid w:val="00534C1D"/>
    <w:rsid w:val="005427E2"/>
    <w:rsid w:val="00544BCA"/>
    <w:rsid w:val="00553869"/>
    <w:rsid w:val="00564364"/>
    <w:rsid w:val="005713E5"/>
    <w:rsid w:val="00576DE3"/>
    <w:rsid w:val="00584461"/>
    <w:rsid w:val="005855F5"/>
    <w:rsid w:val="00594692"/>
    <w:rsid w:val="005A0297"/>
    <w:rsid w:val="005B3895"/>
    <w:rsid w:val="005B6EC0"/>
    <w:rsid w:val="005D2E05"/>
    <w:rsid w:val="005D4352"/>
    <w:rsid w:val="005E3117"/>
    <w:rsid w:val="005E7AB0"/>
    <w:rsid w:val="005F55AF"/>
    <w:rsid w:val="00601C20"/>
    <w:rsid w:val="00627B9C"/>
    <w:rsid w:val="00635136"/>
    <w:rsid w:val="0064462C"/>
    <w:rsid w:val="00645183"/>
    <w:rsid w:val="00645A88"/>
    <w:rsid w:val="006469F2"/>
    <w:rsid w:val="00646ED1"/>
    <w:rsid w:val="00666963"/>
    <w:rsid w:val="006815FA"/>
    <w:rsid w:val="00685101"/>
    <w:rsid w:val="00690EC2"/>
    <w:rsid w:val="006A04BA"/>
    <w:rsid w:val="006A1124"/>
    <w:rsid w:val="006A4176"/>
    <w:rsid w:val="006B75F6"/>
    <w:rsid w:val="006C1D32"/>
    <w:rsid w:val="006C7D86"/>
    <w:rsid w:val="006D4A37"/>
    <w:rsid w:val="006E16AF"/>
    <w:rsid w:val="006E6A65"/>
    <w:rsid w:val="006E735D"/>
    <w:rsid w:val="006E7FCD"/>
    <w:rsid w:val="007024D8"/>
    <w:rsid w:val="007033FF"/>
    <w:rsid w:val="00725BAE"/>
    <w:rsid w:val="007461B2"/>
    <w:rsid w:val="0075281C"/>
    <w:rsid w:val="00755F6B"/>
    <w:rsid w:val="00775159"/>
    <w:rsid w:val="007B7A2A"/>
    <w:rsid w:val="007C374F"/>
    <w:rsid w:val="007D48E6"/>
    <w:rsid w:val="007E54D2"/>
    <w:rsid w:val="007F4E6E"/>
    <w:rsid w:val="00800DAD"/>
    <w:rsid w:val="00800E90"/>
    <w:rsid w:val="00807DEF"/>
    <w:rsid w:val="00820F01"/>
    <w:rsid w:val="0083603A"/>
    <w:rsid w:val="00845167"/>
    <w:rsid w:val="00846B12"/>
    <w:rsid w:val="00855EBB"/>
    <w:rsid w:val="008563B0"/>
    <w:rsid w:val="0085647C"/>
    <w:rsid w:val="00856559"/>
    <w:rsid w:val="00857897"/>
    <w:rsid w:val="00860B51"/>
    <w:rsid w:val="008666E7"/>
    <w:rsid w:val="00875106"/>
    <w:rsid w:val="00887B2B"/>
    <w:rsid w:val="008A5C14"/>
    <w:rsid w:val="008C2658"/>
    <w:rsid w:val="008C448D"/>
    <w:rsid w:val="008D2202"/>
    <w:rsid w:val="008E45C9"/>
    <w:rsid w:val="008E5541"/>
    <w:rsid w:val="008F1BEC"/>
    <w:rsid w:val="0092795E"/>
    <w:rsid w:val="009300FA"/>
    <w:rsid w:val="00944FC1"/>
    <w:rsid w:val="009458BD"/>
    <w:rsid w:val="009479DE"/>
    <w:rsid w:val="00962110"/>
    <w:rsid w:val="00973233"/>
    <w:rsid w:val="00974CAF"/>
    <w:rsid w:val="00981F50"/>
    <w:rsid w:val="009960D4"/>
    <w:rsid w:val="009A6AD1"/>
    <w:rsid w:val="009A71C2"/>
    <w:rsid w:val="009B2E4E"/>
    <w:rsid w:val="009C4FA5"/>
    <w:rsid w:val="009D0716"/>
    <w:rsid w:val="009D12DC"/>
    <w:rsid w:val="009D1783"/>
    <w:rsid w:val="009F26A1"/>
    <w:rsid w:val="00A27535"/>
    <w:rsid w:val="00A3360F"/>
    <w:rsid w:val="00A40DEC"/>
    <w:rsid w:val="00A4548F"/>
    <w:rsid w:val="00A61798"/>
    <w:rsid w:val="00A65164"/>
    <w:rsid w:val="00A67580"/>
    <w:rsid w:val="00A837D4"/>
    <w:rsid w:val="00A93F68"/>
    <w:rsid w:val="00A95F5F"/>
    <w:rsid w:val="00AA02F6"/>
    <w:rsid w:val="00AA795A"/>
    <w:rsid w:val="00AB24E6"/>
    <w:rsid w:val="00AB4251"/>
    <w:rsid w:val="00AC62F1"/>
    <w:rsid w:val="00AC7A63"/>
    <w:rsid w:val="00AE51B1"/>
    <w:rsid w:val="00AE5C04"/>
    <w:rsid w:val="00AE72B2"/>
    <w:rsid w:val="00AF01FB"/>
    <w:rsid w:val="00AF5A87"/>
    <w:rsid w:val="00B05874"/>
    <w:rsid w:val="00B125A4"/>
    <w:rsid w:val="00B21264"/>
    <w:rsid w:val="00B31C90"/>
    <w:rsid w:val="00B66C22"/>
    <w:rsid w:val="00B848D7"/>
    <w:rsid w:val="00B84E1C"/>
    <w:rsid w:val="00B90A36"/>
    <w:rsid w:val="00B91254"/>
    <w:rsid w:val="00B968DB"/>
    <w:rsid w:val="00BA0CAC"/>
    <w:rsid w:val="00BB4811"/>
    <w:rsid w:val="00BB7CEC"/>
    <w:rsid w:val="00BC451C"/>
    <w:rsid w:val="00BF0319"/>
    <w:rsid w:val="00BF0BB1"/>
    <w:rsid w:val="00BF1760"/>
    <w:rsid w:val="00BF6F5D"/>
    <w:rsid w:val="00C2020E"/>
    <w:rsid w:val="00C20DB5"/>
    <w:rsid w:val="00C27024"/>
    <w:rsid w:val="00C32DA7"/>
    <w:rsid w:val="00C339C5"/>
    <w:rsid w:val="00C40687"/>
    <w:rsid w:val="00C437B2"/>
    <w:rsid w:val="00C56B54"/>
    <w:rsid w:val="00C655DF"/>
    <w:rsid w:val="00C67258"/>
    <w:rsid w:val="00C719A8"/>
    <w:rsid w:val="00C854AC"/>
    <w:rsid w:val="00C869AE"/>
    <w:rsid w:val="00CC0AF8"/>
    <w:rsid w:val="00CC6142"/>
    <w:rsid w:val="00CD6CBA"/>
    <w:rsid w:val="00CF06CB"/>
    <w:rsid w:val="00D12B50"/>
    <w:rsid w:val="00D1505B"/>
    <w:rsid w:val="00D23F20"/>
    <w:rsid w:val="00D27A77"/>
    <w:rsid w:val="00D30BCF"/>
    <w:rsid w:val="00D466BD"/>
    <w:rsid w:val="00D5050C"/>
    <w:rsid w:val="00D6193D"/>
    <w:rsid w:val="00D653E2"/>
    <w:rsid w:val="00D66E1A"/>
    <w:rsid w:val="00D762C3"/>
    <w:rsid w:val="00D80047"/>
    <w:rsid w:val="00D826A2"/>
    <w:rsid w:val="00D86230"/>
    <w:rsid w:val="00D92CDF"/>
    <w:rsid w:val="00DC5EAB"/>
    <w:rsid w:val="00DC67F0"/>
    <w:rsid w:val="00DD3088"/>
    <w:rsid w:val="00DD775F"/>
    <w:rsid w:val="00DE739D"/>
    <w:rsid w:val="00DF3BB1"/>
    <w:rsid w:val="00DF5D6F"/>
    <w:rsid w:val="00DF757B"/>
    <w:rsid w:val="00E22355"/>
    <w:rsid w:val="00E2421A"/>
    <w:rsid w:val="00E51C29"/>
    <w:rsid w:val="00E56A31"/>
    <w:rsid w:val="00E649FC"/>
    <w:rsid w:val="00E65D04"/>
    <w:rsid w:val="00E76C67"/>
    <w:rsid w:val="00E9639C"/>
    <w:rsid w:val="00EB00A6"/>
    <w:rsid w:val="00EC0E20"/>
    <w:rsid w:val="00ED0709"/>
    <w:rsid w:val="00ED4D7F"/>
    <w:rsid w:val="00EE3E23"/>
    <w:rsid w:val="00EE616D"/>
    <w:rsid w:val="00EF2163"/>
    <w:rsid w:val="00EF70A7"/>
    <w:rsid w:val="00F00185"/>
    <w:rsid w:val="00F03000"/>
    <w:rsid w:val="00F0647B"/>
    <w:rsid w:val="00F27103"/>
    <w:rsid w:val="00F34CB3"/>
    <w:rsid w:val="00F47462"/>
    <w:rsid w:val="00F526FF"/>
    <w:rsid w:val="00F55111"/>
    <w:rsid w:val="00F71C6B"/>
    <w:rsid w:val="00F7210D"/>
    <w:rsid w:val="00F728AD"/>
    <w:rsid w:val="00F72BDF"/>
    <w:rsid w:val="00F7553C"/>
    <w:rsid w:val="00F93F75"/>
    <w:rsid w:val="00F97E41"/>
    <w:rsid w:val="00FA1018"/>
    <w:rsid w:val="00FB42D2"/>
    <w:rsid w:val="00FC04C3"/>
    <w:rsid w:val="00FC7ED7"/>
    <w:rsid w:val="00FD6E90"/>
    <w:rsid w:val="00FE3292"/>
    <w:rsid w:val="00FE5834"/>
    <w:rsid w:val="00FF05C4"/>
    <w:rsid w:val="00FF6E7D"/>
    <w:rsid w:val="01C6364A"/>
    <w:rsid w:val="01D7A592"/>
    <w:rsid w:val="01EF0821"/>
    <w:rsid w:val="02495C4E"/>
    <w:rsid w:val="0273BC7C"/>
    <w:rsid w:val="02B03EFF"/>
    <w:rsid w:val="02D82022"/>
    <w:rsid w:val="03118007"/>
    <w:rsid w:val="0321E2F1"/>
    <w:rsid w:val="0346D195"/>
    <w:rsid w:val="03486985"/>
    <w:rsid w:val="038C3184"/>
    <w:rsid w:val="04A344A7"/>
    <w:rsid w:val="04E9AFE3"/>
    <w:rsid w:val="04FDCB4A"/>
    <w:rsid w:val="05AD79DC"/>
    <w:rsid w:val="061E91F7"/>
    <w:rsid w:val="064920C9"/>
    <w:rsid w:val="06858044"/>
    <w:rsid w:val="06898FC4"/>
    <w:rsid w:val="0690D166"/>
    <w:rsid w:val="0836C08C"/>
    <w:rsid w:val="0877CA6C"/>
    <w:rsid w:val="08B97035"/>
    <w:rsid w:val="08BD1450"/>
    <w:rsid w:val="08ECF3AB"/>
    <w:rsid w:val="093CC7B6"/>
    <w:rsid w:val="09C13086"/>
    <w:rsid w:val="09D13C6D"/>
    <w:rsid w:val="09D15216"/>
    <w:rsid w:val="09DB76E5"/>
    <w:rsid w:val="0A18D956"/>
    <w:rsid w:val="0AB820DF"/>
    <w:rsid w:val="0AEB7755"/>
    <w:rsid w:val="0BE0FF38"/>
    <w:rsid w:val="0C0518ED"/>
    <w:rsid w:val="0C1C7580"/>
    <w:rsid w:val="0C6E39B6"/>
    <w:rsid w:val="0CB370EB"/>
    <w:rsid w:val="0D7D6E35"/>
    <w:rsid w:val="0DBB0103"/>
    <w:rsid w:val="0DFC8CB1"/>
    <w:rsid w:val="0E7CA24E"/>
    <w:rsid w:val="0FFFFCA9"/>
    <w:rsid w:val="1049A4FF"/>
    <w:rsid w:val="108C36D5"/>
    <w:rsid w:val="11342D73"/>
    <w:rsid w:val="11352985"/>
    <w:rsid w:val="1222ECA5"/>
    <w:rsid w:val="1231A508"/>
    <w:rsid w:val="12550791"/>
    <w:rsid w:val="13667AD5"/>
    <w:rsid w:val="1432541F"/>
    <w:rsid w:val="14709A6B"/>
    <w:rsid w:val="147C87C9"/>
    <w:rsid w:val="14A9F1A8"/>
    <w:rsid w:val="14D3D564"/>
    <w:rsid w:val="14E5C2A2"/>
    <w:rsid w:val="157C6517"/>
    <w:rsid w:val="158183B1"/>
    <w:rsid w:val="15BB34F3"/>
    <w:rsid w:val="169E1B97"/>
    <w:rsid w:val="16BCE38E"/>
    <w:rsid w:val="177D7B8A"/>
    <w:rsid w:val="17D5A3A2"/>
    <w:rsid w:val="17F04046"/>
    <w:rsid w:val="183B8E87"/>
    <w:rsid w:val="18B9912D"/>
    <w:rsid w:val="19194BEB"/>
    <w:rsid w:val="192A6E9F"/>
    <w:rsid w:val="195EAD33"/>
    <w:rsid w:val="19AA2E95"/>
    <w:rsid w:val="19E2C55E"/>
    <w:rsid w:val="1A1234C3"/>
    <w:rsid w:val="1A724FD0"/>
    <w:rsid w:val="1AA799FA"/>
    <w:rsid w:val="1AF05EA6"/>
    <w:rsid w:val="1B5F7BAF"/>
    <w:rsid w:val="1B61E9DA"/>
    <w:rsid w:val="1B8B1E1E"/>
    <w:rsid w:val="1BA8CB43"/>
    <w:rsid w:val="1BEDE088"/>
    <w:rsid w:val="1CF09066"/>
    <w:rsid w:val="1DCD1BD9"/>
    <w:rsid w:val="1E52BA52"/>
    <w:rsid w:val="1E8CBB12"/>
    <w:rsid w:val="1F5FCA22"/>
    <w:rsid w:val="201C6969"/>
    <w:rsid w:val="20706B0B"/>
    <w:rsid w:val="20AD45AA"/>
    <w:rsid w:val="2117AAED"/>
    <w:rsid w:val="211E249D"/>
    <w:rsid w:val="219C35CE"/>
    <w:rsid w:val="21C0D21B"/>
    <w:rsid w:val="21ED2D31"/>
    <w:rsid w:val="22ACC8D3"/>
    <w:rsid w:val="22D57A14"/>
    <w:rsid w:val="23007C69"/>
    <w:rsid w:val="232B4D5B"/>
    <w:rsid w:val="23824C35"/>
    <w:rsid w:val="242E8C9E"/>
    <w:rsid w:val="246B785C"/>
    <w:rsid w:val="248C16F1"/>
    <w:rsid w:val="24ECE13C"/>
    <w:rsid w:val="2606DB3D"/>
    <w:rsid w:val="260857CF"/>
    <w:rsid w:val="263FFE19"/>
    <w:rsid w:val="2648D6E3"/>
    <w:rsid w:val="2656F5F2"/>
    <w:rsid w:val="2687A225"/>
    <w:rsid w:val="2693E4B6"/>
    <w:rsid w:val="26AE5839"/>
    <w:rsid w:val="26FB9EFD"/>
    <w:rsid w:val="2753141F"/>
    <w:rsid w:val="277FD11F"/>
    <w:rsid w:val="27958308"/>
    <w:rsid w:val="2843C5E6"/>
    <w:rsid w:val="2908F52A"/>
    <w:rsid w:val="29443BBC"/>
    <w:rsid w:val="298BF437"/>
    <w:rsid w:val="298FB1CA"/>
    <w:rsid w:val="2A490FEA"/>
    <w:rsid w:val="2A6C4D82"/>
    <w:rsid w:val="2A70C5C7"/>
    <w:rsid w:val="2B436881"/>
    <w:rsid w:val="2C639404"/>
    <w:rsid w:val="2C764CD8"/>
    <w:rsid w:val="2CB7AD2B"/>
    <w:rsid w:val="2CDE033F"/>
    <w:rsid w:val="2D0F1ECA"/>
    <w:rsid w:val="2D26C040"/>
    <w:rsid w:val="2D41AB0D"/>
    <w:rsid w:val="2DD729E9"/>
    <w:rsid w:val="2DFC196C"/>
    <w:rsid w:val="2E60C076"/>
    <w:rsid w:val="2E972AD3"/>
    <w:rsid w:val="2EFE4F97"/>
    <w:rsid w:val="2F06EC4C"/>
    <w:rsid w:val="2F1694D4"/>
    <w:rsid w:val="2F20F9FF"/>
    <w:rsid w:val="2F425A87"/>
    <w:rsid w:val="2F69C250"/>
    <w:rsid w:val="2F79EFB9"/>
    <w:rsid w:val="2FA69EBF"/>
    <w:rsid w:val="2FA9C83B"/>
    <w:rsid w:val="2FB37D40"/>
    <w:rsid w:val="30378169"/>
    <w:rsid w:val="305A6730"/>
    <w:rsid w:val="307AE3B6"/>
    <w:rsid w:val="30A8CAFF"/>
    <w:rsid w:val="30B24F09"/>
    <w:rsid w:val="30CD9153"/>
    <w:rsid w:val="3143DA41"/>
    <w:rsid w:val="329AA320"/>
    <w:rsid w:val="32D1F5A5"/>
    <w:rsid w:val="3391426A"/>
    <w:rsid w:val="33B98E2B"/>
    <w:rsid w:val="3444B749"/>
    <w:rsid w:val="3473BE5E"/>
    <w:rsid w:val="34AC7737"/>
    <w:rsid w:val="34BAB051"/>
    <w:rsid w:val="355D34D0"/>
    <w:rsid w:val="35A2608A"/>
    <w:rsid w:val="35E12995"/>
    <w:rsid w:val="3622BEC4"/>
    <w:rsid w:val="36A0F5DE"/>
    <w:rsid w:val="374E3483"/>
    <w:rsid w:val="37C4853B"/>
    <w:rsid w:val="383CC63F"/>
    <w:rsid w:val="38789231"/>
    <w:rsid w:val="3895D856"/>
    <w:rsid w:val="38FBACBE"/>
    <w:rsid w:val="391BF388"/>
    <w:rsid w:val="3927A5C5"/>
    <w:rsid w:val="3936CB6E"/>
    <w:rsid w:val="396A25B2"/>
    <w:rsid w:val="39B70AC9"/>
    <w:rsid w:val="3A271B8B"/>
    <w:rsid w:val="3A733161"/>
    <w:rsid w:val="3C7F273E"/>
    <w:rsid w:val="3CD4ED22"/>
    <w:rsid w:val="3CF50C87"/>
    <w:rsid w:val="3D86F5A1"/>
    <w:rsid w:val="3EF55DB5"/>
    <w:rsid w:val="3F02DB99"/>
    <w:rsid w:val="3F7B598E"/>
    <w:rsid w:val="3FA597C5"/>
    <w:rsid w:val="3FC9776E"/>
    <w:rsid w:val="3FD0A9BC"/>
    <w:rsid w:val="3FE434C5"/>
    <w:rsid w:val="3FED03DF"/>
    <w:rsid w:val="4019470B"/>
    <w:rsid w:val="40B54970"/>
    <w:rsid w:val="40EC3525"/>
    <w:rsid w:val="41992D83"/>
    <w:rsid w:val="429CFC5D"/>
    <w:rsid w:val="42B9C2EE"/>
    <w:rsid w:val="42DD3887"/>
    <w:rsid w:val="431D0AAF"/>
    <w:rsid w:val="431F6F29"/>
    <w:rsid w:val="43210111"/>
    <w:rsid w:val="438B6180"/>
    <w:rsid w:val="438E0026"/>
    <w:rsid w:val="43C90DF4"/>
    <w:rsid w:val="43D64CBC"/>
    <w:rsid w:val="44057807"/>
    <w:rsid w:val="4428F9E0"/>
    <w:rsid w:val="4516E1CA"/>
    <w:rsid w:val="452129A4"/>
    <w:rsid w:val="45E5F193"/>
    <w:rsid w:val="45EE84BC"/>
    <w:rsid w:val="45EEB660"/>
    <w:rsid w:val="462C9F24"/>
    <w:rsid w:val="4639AD88"/>
    <w:rsid w:val="46C46A3B"/>
    <w:rsid w:val="470DED7E"/>
    <w:rsid w:val="473107F6"/>
    <w:rsid w:val="4791D8DC"/>
    <w:rsid w:val="4836DBDD"/>
    <w:rsid w:val="48861941"/>
    <w:rsid w:val="48A9BDDF"/>
    <w:rsid w:val="48C875E2"/>
    <w:rsid w:val="490E1A74"/>
    <w:rsid w:val="4914F4B5"/>
    <w:rsid w:val="491F4312"/>
    <w:rsid w:val="495E63A5"/>
    <w:rsid w:val="49E56A41"/>
    <w:rsid w:val="4B131558"/>
    <w:rsid w:val="4BCD5CE3"/>
    <w:rsid w:val="4BE15EA1"/>
    <w:rsid w:val="4C2AB646"/>
    <w:rsid w:val="4C4B71B7"/>
    <w:rsid w:val="4C556E2E"/>
    <w:rsid w:val="4C59FE15"/>
    <w:rsid w:val="4C86DEB7"/>
    <w:rsid w:val="4CDD8087"/>
    <w:rsid w:val="4D8EBF63"/>
    <w:rsid w:val="4DC51D08"/>
    <w:rsid w:val="4DF86F40"/>
    <w:rsid w:val="4E00529F"/>
    <w:rsid w:val="4ED9EFFF"/>
    <w:rsid w:val="4EE50182"/>
    <w:rsid w:val="4F01A754"/>
    <w:rsid w:val="4F4127FA"/>
    <w:rsid w:val="4F56B272"/>
    <w:rsid w:val="4F987005"/>
    <w:rsid w:val="500A3ADA"/>
    <w:rsid w:val="508C6E24"/>
    <w:rsid w:val="5099FA40"/>
    <w:rsid w:val="50AEA4DD"/>
    <w:rsid w:val="50B4CFC4"/>
    <w:rsid w:val="50BAEE08"/>
    <w:rsid w:val="50FE9947"/>
    <w:rsid w:val="51225949"/>
    <w:rsid w:val="5128DF51"/>
    <w:rsid w:val="5185D167"/>
    <w:rsid w:val="51B7DCF1"/>
    <w:rsid w:val="52B2081B"/>
    <w:rsid w:val="52C7AF35"/>
    <w:rsid w:val="5309CC64"/>
    <w:rsid w:val="5365CF81"/>
    <w:rsid w:val="53886880"/>
    <w:rsid w:val="53DE26B2"/>
    <w:rsid w:val="543381BF"/>
    <w:rsid w:val="548869BC"/>
    <w:rsid w:val="54FF88CF"/>
    <w:rsid w:val="55163AEA"/>
    <w:rsid w:val="556D6B63"/>
    <w:rsid w:val="55CD70DF"/>
    <w:rsid w:val="5619A3C0"/>
    <w:rsid w:val="56D386B6"/>
    <w:rsid w:val="57006CAA"/>
    <w:rsid w:val="572C8EC9"/>
    <w:rsid w:val="574240B2"/>
    <w:rsid w:val="5744A450"/>
    <w:rsid w:val="576FE94F"/>
    <w:rsid w:val="579EBF9A"/>
    <w:rsid w:val="58C1A043"/>
    <w:rsid w:val="58C56A56"/>
    <w:rsid w:val="58CE985D"/>
    <w:rsid w:val="597F10F2"/>
    <w:rsid w:val="59DE4E33"/>
    <w:rsid w:val="59F9E8E0"/>
    <w:rsid w:val="5AB0E7B1"/>
    <w:rsid w:val="5AC53556"/>
    <w:rsid w:val="5AF421E4"/>
    <w:rsid w:val="5C759550"/>
    <w:rsid w:val="5CDEE76B"/>
    <w:rsid w:val="5D45A1E5"/>
    <w:rsid w:val="5D4E303F"/>
    <w:rsid w:val="5D63198D"/>
    <w:rsid w:val="5D6A6C8B"/>
    <w:rsid w:val="5D6FAE2E"/>
    <w:rsid w:val="5D8540E2"/>
    <w:rsid w:val="5DD68EE6"/>
    <w:rsid w:val="5DDF0851"/>
    <w:rsid w:val="5E0F4FDF"/>
    <w:rsid w:val="5E5317DE"/>
    <w:rsid w:val="5E7B9030"/>
    <w:rsid w:val="5E8A3C6A"/>
    <w:rsid w:val="5FADD520"/>
    <w:rsid w:val="6022E620"/>
    <w:rsid w:val="605B25E7"/>
    <w:rsid w:val="6080EEC0"/>
    <w:rsid w:val="60B00478"/>
    <w:rsid w:val="61616A80"/>
    <w:rsid w:val="61A19671"/>
    <w:rsid w:val="61E5190A"/>
    <w:rsid w:val="61E94EA9"/>
    <w:rsid w:val="622EBF79"/>
    <w:rsid w:val="625695BB"/>
    <w:rsid w:val="62A2805F"/>
    <w:rsid w:val="63290A53"/>
    <w:rsid w:val="6336E244"/>
    <w:rsid w:val="63E6DD38"/>
    <w:rsid w:val="63F6E91F"/>
    <w:rsid w:val="640A81D6"/>
    <w:rsid w:val="64A32BD8"/>
    <w:rsid w:val="64E42EF4"/>
    <w:rsid w:val="64F100E5"/>
    <w:rsid w:val="65230D0C"/>
    <w:rsid w:val="65423E9E"/>
    <w:rsid w:val="65934D2E"/>
    <w:rsid w:val="659579D1"/>
    <w:rsid w:val="6689FE16"/>
    <w:rsid w:val="66B769FD"/>
    <w:rsid w:val="67B247C8"/>
    <w:rsid w:val="67B9B7A0"/>
    <w:rsid w:val="698CFB6B"/>
    <w:rsid w:val="69A64DC0"/>
    <w:rsid w:val="6A5BD56D"/>
    <w:rsid w:val="6A662AA3"/>
    <w:rsid w:val="6A663076"/>
    <w:rsid w:val="6AEDD2E7"/>
    <w:rsid w:val="6B16A8A3"/>
    <w:rsid w:val="6B520010"/>
    <w:rsid w:val="6B82E870"/>
    <w:rsid w:val="6BC86D7D"/>
    <w:rsid w:val="6C2CB927"/>
    <w:rsid w:val="6CC49C2D"/>
    <w:rsid w:val="6D196E9B"/>
    <w:rsid w:val="6D6B11A4"/>
    <w:rsid w:val="6D7D663B"/>
    <w:rsid w:val="6E0EA781"/>
    <w:rsid w:val="6E6B2D9E"/>
    <w:rsid w:val="6E7994EB"/>
    <w:rsid w:val="6E9A800F"/>
    <w:rsid w:val="6E9ECC49"/>
    <w:rsid w:val="6F57343A"/>
    <w:rsid w:val="6F6D25D8"/>
    <w:rsid w:val="7047B3B8"/>
    <w:rsid w:val="706BD47B"/>
    <w:rsid w:val="7089975E"/>
    <w:rsid w:val="70BBDAC3"/>
    <w:rsid w:val="7113A480"/>
    <w:rsid w:val="72028D79"/>
    <w:rsid w:val="7237AF01"/>
    <w:rsid w:val="7250191C"/>
    <w:rsid w:val="72A03A19"/>
    <w:rsid w:val="72F04476"/>
    <w:rsid w:val="72FFE4AF"/>
    <w:rsid w:val="7333DDB1"/>
    <w:rsid w:val="7410FB8A"/>
    <w:rsid w:val="747E74B8"/>
    <w:rsid w:val="756A248A"/>
    <w:rsid w:val="756F4FC3"/>
    <w:rsid w:val="762A21A6"/>
    <w:rsid w:val="76C89D7E"/>
    <w:rsid w:val="76CC5680"/>
    <w:rsid w:val="7751756E"/>
    <w:rsid w:val="77620CF7"/>
    <w:rsid w:val="77D3F1B3"/>
    <w:rsid w:val="780C79D3"/>
    <w:rsid w:val="780F3C5A"/>
    <w:rsid w:val="781F4841"/>
    <w:rsid w:val="792F444A"/>
    <w:rsid w:val="797D66C4"/>
    <w:rsid w:val="79AB0CBB"/>
    <w:rsid w:val="79B588FC"/>
    <w:rsid w:val="79C4B824"/>
    <w:rsid w:val="7A3AF9A6"/>
    <w:rsid w:val="7A584528"/>
    <w:rsid w:val="7B2E9653"/>
    <w:rsid w:val="7BEE487A"/>
    <w:rsid w:val="7BF7B9A4"/>
    <w:rsid w:val="7C1ADCF8"/>
    <w:rsid w:val="7C2DFFFC"/>
    <w:rsid w:val="7D629B58"/>
    <w:rsid w:val="7E10A6F4"/>
    <w:rsid w:val="7E663715"/>
    <w:rsid w:val="7EA36353"/>
    <w:rsid w:val="7EE6D975"/>
    <w:rsid w:val="7EF80E1F"/>
    <w:rsid w:val="7F31A225"/>
    <w:rsid w:val="7FD9DF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469B"/>
  <w15:chartTrackingRefBased/>
  <w15:docId w15:val="{62AB7B38-6247-4070-85A2-F2DA0D1551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34C1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C1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4C1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7A67"/>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34C1D"/>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534C1D"/>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534C1D"/>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39"/>
    <w:rsid w:val="0096211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rsid w:val="00307A67"/>
    <w:rPr>
      <w:rFonts w:asciiTheme="majorHAnsi" w:hAnsiTheme="majorHAnsi" w:eastAsiaTheme="majorEastAsia" w:cstheme="majorBidi"/>
      <w:i/>
      <w:iCs/>
      <w:color w:val="2F5496" w:themeColor="accent1" w:themeShade="BF"/>
    </w:rPr>
  </w:style>
  <w:style w:type="paragraph" w:styleId="ListParagraph">
    <w:name w:val="List Paragraph"/>
    <w:basedOn w:val="Normal"/>
    <w:uiPriority w:val="34"/>
    <w:qFormat/>
    <w:rsid w:val="00234999"/>
    <w:pPr>
      <w:ind w:left="720"/>
      <w:contextualSpacing/>
    </w:pPr>
  </w:style>
  <w:style w:type="character" w:styleId="CommentReference">
    <w:name w:val="annotation reference"/>
    <w:basedOn w:val="DefaultParagraphFont"/>
    <w:uiPriority w:val="99"/>
    <w:semiHidden/>
    <w:unhideWhenUsed/>
    <w:rsid w:val="001A2EA1"/>
    <w:rPr>
      <w:sz w:val="16"/>
      <w:szCs w:val="16"/>
    </w:rPr>
  </w:style>
  <w:style w:type="paragraph" w:styleId="CommentText">
    <w:name w:val="annotation text"/>
    <w:basedOn w:val="Normal"/>
    <w:link w:val="CommentTextChar"/>
    <w:uiPriority w:val="99"/>
    <w:unhideWhenUsed/>
    <w:rsid w:val="001A2EA1"/>
    <w:pPr>
      <w:spacing w:line="240" w:lineRule="auto"/>
    </w:pPr>
    <w:rPr>
      <w:sz w:val="20"/>
      <w:szCs w:val="20"/>
    </w:rPr>
  </w:style>
  <w:style w:type="character" w:styleId="CommentTextChar" w:customStyle="1">
    <w:name w:val="Comment Text Char"/>
    <w:basedOn w:val="DefaultParagraphFont"/>
    <w:link w:val="CommentText"/>
    <w:uiPriority w:val="99"/>
    <w:rsid w:val="001A2EA1"/>
    <w:rPr>
      <w:sz w:val="20"/>
      <w:szCs w:val="20"/>
    </w:rPr>
  </w:style>
  <w:style w:type="paragraph" w:styleId="CommentSubject">
    <w:name w:val="annotation subject"/>
    <w:basedOn w:val="CommentText"/>
    <w:next w:val="CommentText"/>
    <w:link w:val="CommentSubjectChar"/>
    <w:uiPriority w:val="99"/>
    <w:semiHidden/>
    <w:unhideWhenUsed/>
    <w:rsid w:val="001A2EA1"/>
    <w:rPr>
      <w:b/>
      <w:bCs/>
    </w:rPr>
  </w:style>
  <w:style w:type="character" w:styleId="CommentSubjectChar" w:customStyle="1">
    <w:name w:val="Comment Subject Char"/>
    <w:basedOn w:val="CommentTextChar"/>
    <w:link w:val="CommentSubject"/>
    <w:uiPriority w:val="99"/>
    <w:semiHidden/>
    <w:rsid w:val="001A2EA1"/>
    <w:rPr>
      <w:b/>
      <w:bCs/>
      <w:sz w:val="20"/>
      <w:szCs w:val="20"/>
    </w:rPr>
  </w:style>
  <w:style w:type="paragraph" w:styleId="Header">
    <w:name w:val="header"/>
    <w:basedOn w:val="Normal"/>
    <w:link w:val="HeaderChar"/>
    <w:uiPriority w:val="99"/>
    <w:unhideWhenUsed/>
    <w:rsid w:val="00C719A8"/>
    <w:pPr>
      <w:tabs>
        <w:tab w:val="center" w:pos="4680"/>
        <w:tab w:val="right" w:pos="9360"/>
      </w:tabs>
      <w:spacing w:after="0" w:line="240" w:lineRule="auto"/>
    </w:pPr>
  </w:style>
  <w:style w:type="character" w:styleId="HeaderChar" w:customStyle="1">
    <w:name w:val="Header Char"/>
    <w:basedOn w:val="DefaultParagraphFont"/>
    <w:link w:val="Header"/>
    <w:uiPriority w:val="99"/>
    <w:rsid w:val="00C719A8"/>
  </w:style>
  <w:style w:type="paragraph" w:styleId="Footer">
    <w:name w:val="footer"/>
    <w:basedOn w:val="Normal"/>
    <w:link w:val="FooterChar"/>
    <w:uiPriority w:val="99"/>
    <w:unhideWhenUsed/>
    <w:rsid w:val="00C719A8"/>
    <w:pPr>
      <w:tabs>
        <w:tab w:val="center" w:pos="4680"/>
        <w:tab w:val="right" w:pos="9360"/>
      </w:tabs>
      <w:spacing w:after="0" w:line="240" w:lineRule="auto"/>
    </w:pPr>
  </w:style>
  <w:style w:type="character" w:styleId="FooterChar" w:customStyle="1">
    <w:name w:val="Footer Char"/>
    <w:basedOn w:val="DefaultParagraphFont"/>
    <w:link w:val="Footer"/>
    <w:uiPriority w:val="99"/>
    <w:rsid w:val="00C719A8"/>
  </w:style>
  <w:style w:type="character" w:styleId="Hyperlink">
    <w:name w:val="Hyperlink"/>
    <w:basedOn w:val="DefaultParagraphFont"/>
    <w:uiPriority w:val="99"/>
    <w:unhideWhenUsed/>
    <w:rsid w:val="00974CAF"/>
    <w:rPr>
      <w:color w:val="0563C1" w:themeColor="hyperlink"/>
      <w:u w:val="single"/>
    </w:rPr>
  </w:style>
  <w:style w:type="character" w:styleId="UnresolvedMention">
    <w:name w:val="Unresolved Mention"/>
    <w:basedOn w:val="DefaultParagraphFont"/>
    <w:uiPriority w:val="99"/>
    <w:semiHidden/>
    <w:unhideWhenUsed/>
    <w:rsid w:val="00974CAF"/>
    <w:rPr>
      <w:color w:val="605E5C"/>
      <w:shd w:val="clear" w:color="auto" w:fill="E1DFDD"/>
    </w:rPr>
  </w:style>
  <w:style w:type="paragraph" w:styleId="NoSpacing">
    <w:name w:val="No Spacing"/>
    <w:uiPriority w:val="1"/>
    <w:qFormat/>
    <w:rsid w:val="00BF6F5D"/>
    <w:pPr>
      <w:spacing w:after="0" w:line="240" w:lineRule="auto"/>
    </w:pPr>
  </w:style>
  <w:style w:type="character" w:styleId="normaltextrun" w:customStyle="1">
    <w:name w:val="normaltextrun"/>
    <w:basedOn w:val="DefaultParagraphFont"/>
    <w:rsid w:val="00544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275826">
      <w:bodyDiv w:val="1"/>
      <w:marLeft w:val="0"/>
      <w:marRight w:val="0"/>
      <w:marTop w:val="0"/>
      <w:marBottom w:val="0"/>
      <w:divBdr>
        <w:top w:val="none" w:sz="0" w:space="0" w:color="auto"/>
        <w:left w:val="none" w:sz="0" w:space="0" w:color="auto"/>
        <w:bottom w:val="none" w:sz="0" w:space="0" w:color="auto"/>
        <w:right w:val="none" w:sz="0" w:space="0" w:color="auto"/>
      </w:divBdr>
      <w:divsChild>
        <w:div w:id="10228095">
          <w:marLeft w:val="0"/>
          <w:marRight w:val="0"/>
          <w:marTop w:val="0"/>
          <w:marBottom w:val="0"/>
          <w:divBdr>
            <w:top w:val="none" w:sz="0" w:space="0" w:color="auto"/>
            <w:left w:val="none" w:sz="0" w:space="0" w:color="auto"/>
            <w:bottom w:val="none" w:sz="0" w:space="0" w:color="auto"/>
            <w:right w:val="none" w:sz="0" w:space="0" w:color="auto"/>
          </w:divBdr>
        </w:div>
        <w:div w:id="149714219">
          <w:marLeft w:val="0"/>
          <w:marRight w:val="0"/>
          <w:marTop w:val="0"/>
          <w:marBottom w:val="0"/>
          <w:divBdr>
            <w:top w:val="none" w:sz="0" w:space="0" w:color="auto"/>
            <w:left w:val="none" w:sz="0" w:space="0" w:color="auto"/>
            <w:bottom w:val="none" w:sz="0" w:space="0" w:color="auto"/>
            <w:right w:val="none" w:sz="0" w:space="0" w:color="auto"/>
          </w:divBdr>
        </w:div>
        <w:div w:id="304815547">
          <w:marLeft w:val="0"/>
          <w:marRight w:val="0"/>
          <w:marTop w:val="0"/>
          <w:marBottom w:val="0"/>
          <w:divBdr>
            <w:top w:val="none" w:sz="0" w:space="0" w:color="auto"/>
            <w:left w:val="none" w:sz="0" w:space="0" w:color="auto"/>
            <w:bottom w:val="none" w:sz="0" w:space="0" w:color="auto"/>
            <w:right w:val="none" w:sz="0" w:space="0" w:color="auto"/>
          </w:divBdr>
        </w:div>
        <w:div w:id="533619792">
          <w:marLeft w:val="0"/>
          <w:marRight w:val="0"/>
          <w:marTop w:val="0"/>
          <w:marBottom w:val="0"/>
          <w:divBdr>
            <w:top w:val="none" w:sz="0" w:space="0" w:color="auto"/>
            <w:left w:val="none" w:sz="0" w:space="0" w:color="auto"/>
            <w:bottom w:val="none" w:sz="0" w:space="0" w:color="auto"/>
            <w:right w:val="none" w:sz="0" w:space="0" w:color="auto"/>
          </w:divBdr>
        </w:div>
        <w:div w:id="637956532">
          <w:marLeft w:val="0"/>
          <w:marRight w:val="0"/>
          <w:marTop w:val="0"/>
          <w:marBottom w:val="0"/>
          <w:divBdr>
            <w:top w:val="none" w:sz="0" w:space="0" w:color="auto"/>
            <w:left w:val="none" w:sz="0" w:space="0" w:color="auto"/>
            <w:bottom w:val="none" w:sz="0" w:space="0" w:color="auto"/>
            <w:right w:val="none" w:sz="0" w:space="0" w:color="auto"/>
          </w:divBdr>
        </w:div>
        <w:div w:id="656231499">
          <w:marLeft w:val="0"/>
          <w:marRight w:val="0"/>
          <w:marTop w:val="0"/>
          <w:marBottom w:val="0"/>
          <w:divBdr>
            <w:top w:val="none" w:sz="0" w:space="0" w:color="auto"/>
            <w:left w:val="none" w:sz="0" w:space="0" w:color="auto"/>
            <w:bottom w:val="none" w:sz="0" w:space="0" w:color="auto"/>
            <w:right w:val="none" w:sz="0" w:space="0" w:color="auto"/>
          </w:divBdr>
        </w:div>
        <w:div w:id="739523954">
          <w:marLeft w:val="0"/>
          <w:marRight w:val="0"/>
          <w:marTop w:val="0"/>
          <w:marBottom w:val="0"/>
          <w:divBdr>
            <w:top w:val="none" w:sz="0" w:space="0" w:color="auto"/>
            <w:left w:val="none" w:sz="0" w:space="0" w:color="auto"/>
            <w:bottom w:val="none" w:sz="0" w:space="0" w:color="auto"/>
            <w:right w:val="none" w:sz="0" w:space="0" w:color="auto"/>
          </w:divBdr>
        </w:div>
        <w:div w:id="751119770">
          <w:marLeft w:val="0"/>
          <w:marRight w:val="0"/>
          <w:marTop w:val="0"/>
          <w:marBottom w:val="0"/>
          <w:divBdr>
            <w:top w:val="none" w:sz="0" w:space="0" w:color="auto"/>
            <w:left w:val="none" w:sz="0" w:space="0" w:color="auto"/>
            <w:bottom w:val="none" w:sz="0" w:space="0" w:color="auto"/>
            <w:right w:val="none" w:sz="0" w:space="0" w:color="auto"/>
          </w:divBdr>
        </w:div>
        <w:div w:id="888566089">
          <w:marLeft w:val="0"/>
          <w:marRight w:val="0"/>
          <w:marTop w:val="0"/>
          <w:marBottom w:val="0"/>
          <w:divBdr>
            <w:top w:val="none" w:sz="0" w:space="0" w:color="auto"/>
            <w:left w:val="none" w:sz="0" w:space="0" w:color="auto"/>
            <w:bottom w:val="none" w:sz="0" w:space="0" w:color="auto"/>
            <w:right w:val="none" w:sz="0" w:space="0" w:color="auto"/>
          </w:divBdr>
        </w:div>
        <w:div w:id="936909637">
          <w:marLeft w:val="0"/>
          <w:marRight w:val="0"/>
          <w:marTop w:val="0"/>
          <w:marBottom w:val="0"/>
          <w:divBdr>
            <w:top w:val="none" w:sz="0" w:space="0" w:color="auto"/>
            <w:left w:val="none" w:sz="0" w:space="0" w:color="auto"/>
            <w:bottom w:val="none" w:sz="0" w:space="0" w:color="auto"/>
            <w:right w:val="none" w:sz="0" w:space="0" w:color="auto"/>
          </w:divBdr>
        </w:div>
        <w:div w:id="1154949397">
          <w:marLeft w:val="0"/>
          <w:marRight w:val="0"/>
          <w:marTop w:val="0"/>
          <w:marBottom w:val="0"/>
          <w:divBdr>
            <w:top w:val="none" w:sz="0" w:space="0" w:color="auto"/>
            <w:left w:val="none" w:sz="0" w:space="0" w:color="auto"/>
            <w:bottom w:val="none" w:sz="0" w:space="0" w:color="auto"/>
            <w:right w:val="none" w:sz="0" w:space="0" w:color="auto"/>
          </w:divBdr>
        </w:div>
        <w:div w:id="1439638137">
          <w:marLeft w:val="0"/>
          <w:marRight w:val="0"/>
          <w:marTop w:val="0"/>
          <w:marBottom w:val="0"/>
          <w:divBdr>
            <w:top w:val="none" w:sz="0" w:space="0" w:color="auto"/>
            <w:left w:val="none" w:sz="0" w:space="0" w:color="auto"/>
            <w:bottom w:val="none" w:sz="0" w:space="0" w:color="auto"/>
            <w:right w:val="none" w:sz="0" w:space="0" w:color="auto"/>
          </w:divBdr>
        </w:div>
        <w:div w:id="1641838803">
          <w:marLeft w:val="0"/>
          <w:marRight w:val="0"/>
          <w:marTop w:val="0"/>
          <w:marBottom w:val="0"/>
          <w:divBdr>
            <w:top w:val="none" w:sz="0" w:space="0" w:color="auto"/>
            <w:left w:val="none" w:sz="0" w:space="0" w:color="auto"/>
            <w:bottom w:val="none" w:sz="0" w:space="0" w:color="auto"/>
            <w:right w:val="none" w:sz="0" w:space="0" w:color="auto"/>
          </w:divBdr>
        </w:div>
        <w:div w:id="1753354319">
          <w:marLeft w:val="0"/>
          <w:marRight w:val="0"/>
          <w:marTop w:val="0"/>
          <w:marBottom w:val="0"/>
          <w:divBdr>
            <w:top w:val="none" w:sz="0" w:space="0" w:color="auto"/>
            <w:left w:val="none" w:sz="0" w:space="0" w:color="auto"/>
            <w:bottom w:val="none" w:sz="0" w:space="0" w:color="auto"/>
            <w:right w:val="none" w:sz="0" w:space="0" w:color="auto"/>
          </w:divBdr>
        </w:div>
        <w:div w:id="1823347675">
          <w:marLeft w:val="0"/>
          <w:marRight w:val="0"/>
          <w:marTop w:val="0"/>
          <w:marBottom w:val="0"/>
          <w:divBdr>
            <w:top w:val="none" w:sz="0" w:space="0" w:color="auto"/>
            <w:left w:val="none" w:sz="0" w:space="0" w:color="auto"/>
            <w:bottom w:val="none" w:sz="0" w:space="0" w:color="auto"/>
            <w:right w:val="none" w:sz="0" w:space="0" w:color="auto"/>
          </w:divBdr>
        </w:div>
        <w:div w:id="1924757876">
          <w:marLeft w:val="0"/>
          <w:marRight w:val="0"/>
          <w:marTop w:val="0"/>
          <w:marBottom w:val="0"/>
          <w:divBdr>
            <w:top w:val="none" w:sz="0" w:space="0" w:color="auto"/>
            <w:left w:val="none" w:sz="0" w:space="0" w:color="auto"/>
            <w:bottom w:val="none" w:sz="0" w:space="0" w:color="auto"/>
            <w:right w:val="none" w:sz="0" w:space="0" w:color="auto"/>
          </w:divBdr>
        </w:div>
        <w:div w:id="1987541976">
          <w:marLeft w:val="0"/>
          <w:marRight w:val="0"/>
          <w:marTop w:val="0"/>
          <w:marBottom w:val="0"/>
          <w:divBdr>
            <w:top w:val="none" w:sz="0" w:space="0" w:color="auto"/>
            <w:left w:val="none" w:sz="0" w:space="0" w:color="auto"/>
            <w:bottom w:val="none" w:sz="0" w:space="0" w:color="auto"/>
            <w:right w:val="none" w:sz="0" w:space="0" w:color="auto"/>
          </w:divBdr>
        </w:div>
      </w:divsChild>
    </w:div>
    <w:div w:id="1238590196">
      <w:bodyDiv w:val="1"/>
      <w:marLeft w:val="0"/>
      <w:marRight w:val="0"/>
      <w:marTop w:val="0"/>
      <w:marBottom w:val="0"/>
      <w:divBdr>
        <w:top w:val="none" w:sz="0" w:space="0" w:color="auto"/>
        <w:left w:val="none" w:sz="0" w:space="0" w:color="auto"/>
        <w:bottom w:val="none" w:sz="0" w:space="0" w:color="auto"/>
        <w:right w:val="none" w:sz="0" w:space="0" w:color="auto"/>
      </w:divBdr>
      <w:divsChild>
        <w:div w:id="320161075">
          <w:marLeft w:val="0"/>
          <w:marRight w:val="0"/>
          <w:marTop w:val="0"/>
          <w:marBottom w:val="0"/>
          <w:divBdr>
            <w:top w:val="none" w:sz="0" w:space="0" w:color="auto"/>
            <w:left w:val="none" w:sz="0" w:space="0" w:color="auto"/>
            <w:bottom w:val="none" w:sz="0" w:space="0" w:color="auto"/>
            <w:right w:val="none" w:sz="0" w:space="0" w:color="auto"/>
          </w:divBdr>
        </w:div>
        <w:div w:id="683096240">
          <w:marLeft w:val="0"/>
          <w:marRight w:val="0"/>
          <w:marTop w:val="0"/>
          <w:marBottom w:val="0"/>
          <w:divBdr>
            <w:top w:val="none" w:sz="0" w:space="0" w:color="auto"/>
            <w:left w:val="none" w:sz="0" w:space="0" w:color="auto"/>
            <w:bottom w:val="none" w:sz="0" w:space="0" w:color="auto"/>
            <w:right w:val="none" w:sz="0" w:space="0" w:color="auto"/>
          </w:divBdr>
          <w:divsChild>
            <w:div w:id="250284124">
              <w:marLeft w:val="0"/>
              <w:marRight w:val="0"/>
              <w:marTop w:val="0"/>
              <w:marBottom w:val="0"/>
              <w:divBdr>
                <w:top w:val="none" w:sz="0" w:space="0" w:color="auto"/>
                <w:left w:val="none" w:sz="0" w:space="0" w:color="auto"/>
                <w:bottom w:val="none" w:sz="0" w:space="0" w:color="auto"/>
                <w:right w:val="none" w:sz="0" w:space="0" w:color="auto"/>
              </w:divBdr>
            </w:div>
            <w:div w:id="1117792708">
              <w:marLeft w:val="0"/>
              <w:marRight w:val="0"/>
              <w:marTop w:val="0"/>
              <w:marBottom w:val="0"/>
              <w:divBdr>
                <w:top w:val="none" w:sz="0" w:space="0" w:color="auto"/>
                <w:left w:val="none" w:sz="0" w:space="0" w:color="auto"/>
                <w:bottom w:val="none" w:sz="0" w:space="0" w:color="auto"/>
                <w:right w:val="none" w:sz="0" w:space="0" w:color="auto"/>
              </w:divBdr>
            </w:div>
            <w:div w:id="1474181672">
              <w:marLeft w:val="0"/>
              <w:marRight w:val="0"/>
              <w:marTop w:val="0"/>
              <w:marBottom w:val="0"/>
              <w:divBdr>
                <w:top w:val="none" w:sz="0" w:space="0" w:color="auto"/>
                <w:left w:val="none" w:sz="0" w:space="0" w:color="auto"/>
                <w:bottom w:val="none" w:sz="0" w:space="0" w:color="auto"/>
                <w:right w:val="none" w:sz="0" w:space="0" w:color="auto"/>
              </w:divBdr>
            </w:div>
            <w:div w:id="1577277519">
              <w:marLeft w:val="0"/>
              <w:marRight w:val="0"/>
              <w:marTop w:val="0"/>
              <w:marBottom w:val="0"/>
              <w:divBdr>
                <w:top w:val="none" w:sz="0" w:space="0" w:color="auto"/>
                <w:left w:val="none" w:sz="0" w:space="0" w:color="auto"/>
                <w:bottom w:val="none" w:sz="0" w:space="0" w:color="auto"/>
                <w:right w:val="none" w:sz="0" w:space="0" w:color="auto"/>
              </w:divBdr>
            </w:div>
            <w:div w:id="2130512613">
              <w:marLeft w:val="0"/>
              <w:marRight w:val="0"/>
              <w:marTop w:val="0"/>
              <w:marBottom w:val="0"/>
              <w:divBdr>
                <w:top w:val="none" w:sz="0" w:space="0" w:color="auto"/>
                <w:left w:val="none" w:sz="0" w:space="0" w:color="auto"/>
                <w:bottom w:val="none" w:sz="0" w:space="0" w:color="auto"/>
                <w:right w:val="none" w:sz="0" w:space="0" w:color="auto"/>
              </w:divBdr>
            </w:div>
          </w:divsChild>
        </w:div>
        <w:div w:id="1322588506">
          <w:marLeft w:val="0"/>
          <w:marRight w:val="0"/>
          <w:marTop w:val="0"/>
          <w:marBottom w:val="0"/>
          <w:divBdr>
            <w:top w:val="none" w:sz="0" w:space="0" w:color="auto"/>
            <w:left w:val="none" w:sz="0" w:space="0" w:color="auto"/>
            <w:bottom w:val="none" w:sz="0" w:space="0" w:color="auto"/>
            <w:right w:val="none" w:sz="0" w:space="0" w:color="auto"/>
          </w:divBdr>
        </w:div>
        <w:div w:id="1579904260">
          <w:marLeft w:val="0"/>
          <w:marRight w:val="0"/>
          <w:marTop w:val="0"/>
          <w:marBottom w:val="0"/>
          <w:divBdr>
            <w:top w:val="none" w:sz="0" w:space="0" w:color="auto"/>
            <w:left w:val="none" w:sz="0" w:space="0" w:color="auto"/>
            <w:bottom w:val="none" w:sz="0" w:space="0" w:color="auto"/>
            <w:right w:val="none" w:sz="0" w:space="0" w:color="auto"/>
          </w:divBdr>
          <w:divsChild>
            <w:div w:id="792941816">
              <w:marLeft w:val="0"/>
              <w:marRight w:val="0"/>
              <w:marTop w:val="0"/>
              <w:marBottom w:val="0"/>
              <w:divBdr>
                <w:top w:val="none" w:sz="0" w:space="0" w:color="auto"/>
                <w:left w:val="none" w:sz="0" w:space="0" w:color="auto"/>
                <w:bottom w:val="none" w:sz="0" w:space="0" w:color="auto"/>
                <w:right w:val="none" w:sz="0" w:space="0" w:color="auto"/>
              </w:divBdr>
            </w:div>
            <w:div w:id="944774899">
              <w:marLeft w:val="0"/>
              <w:marRight w:val="0"/>
              <w:marTop w:val="0"/>
              <w:marBottom w:val="0"/>
              <w:divBdr>
                <w:top w:val="none" w:sz="0" w:space="0" w:color="auto"/>
                <w:left w:val="none" w:sz="0" w:space="0" w:color="auto"/>
                <w:bottom w:val="none" w:sz="0" w:space="0" w:color="auto"/>
                <w:right w:val="none" w:sz="0" w:space="0" w:color="auto"/>
              </w:divBdr>
            </w:div>
            <w:div w:id="1071776611">
              <w:marLeft w:val="0"/>
              <w:marRight w:val="0"/>
              <w:marTop w:val="0"/>
              <w:marBottom w:val="0"/>
              <w:divBdr>
                <w:top w:val="none" w:sz="0" w:space="0" w:color="auto"/>
                <w:left w:val="none" w:sz="0" w:space="0" w:color="auto"/>
                <w:bottom w:val="none" w:sz="0" w:space="0" w:color="auto"/>
                <w:right w:val="none" w:sz="0" w:space="0" w:color="auto"/>
              </w:divBdr>
            </w:div>
            <w:div w:id="15268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minebest.sharepoint.com/:w:/s/ContentCreationDepartment/EWXhUPgBafZBnxFXdfe9xVwBgCNPHJzHq_eVrqEgTBJsSw?e=JIcMMK" TargetMode="External"/><Relationship Id="rId2" Type="http://schemas.openxmlformats.org/officeDocument/2006/relationships/hyperlink" Target="https://minebest.sharepoint.com/:w:/s/ContentCreationDepartment/EefwHOn1A2RKimSyOfYRs10Bp-fDyGtDFaH1sqnn5DbQVA?e=zH0Izo" TargetMode="External"/><Relationship Id="rId1" Type="http://schemas.openxmlformats.org/officeDocument/2006/relationships/hyperlink" Target="https://minebest.sharepoint.com/:f:/s/ContentCreationDepartment/ElL1n2T30QBAnjgfMcQFZ9cB7HB0syQ9A0QxJYKl7Hwepw?e=92SUt5" TargetMode="External"/><Relationship Id="rId6" Type="http://schemas.openxmlformats.org/officeDocument/2006/relationships/hyperlink" Target="https://minebest.sharepoint.com/:w:/s/ContentCreationDepartment/EbMxxb3rBGtFtQX3KNNjtZIBiGaIWid10xHZGEf5luviGQ?e=JvgbqV" TargetMode="External"/><Relationship Id="rId5" Type="http://schemas.openxmlformats.org/officeDocument/2006/relationships/hyperlink" Target="https://valorant.fandom.com/wiki/Weapons" TargetMode="External"/><Relationship Id="rId4" Type="http://schemas.openxmlformats.org/officeDocument/2006/relationships/hyperlink" Target="https://minebest.sharepoint.com/:w:/s/ContentCreationDepartment/Ea5aqXoB2rNBn9Q9nKyNTU0BR_RVPr2KfNofqByCUqQ-iQ?e=znjV8b" TargetMode="External"/></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hyperlink" Target="https://www.easypacelearning.com/design/images/content/personalcomputerhardwareparts.png"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yperlink" Target="https://www.gamespot.com/a/uploads/original/1574/15747411/3680136-vlcsnap-2020-06-05-18h37m25s452.png" TargetMode="Externa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hyperlink" Target="https://images.contentstack.io/v3/assets/bltb6530b271fddd0b1/bltc9ebc37d81a976c3/5e8cdc21baf2bd3cc4753c7a/IMAGE_2.jpg" TargetMode="External" Id="rId17" /><Relationship Type="http://schemas.microsoft.com/office/2011/relationships/people" Target="people.xml" Id="rId25" /><Relationship Type="http://schemas.openxmlformats.org/officeDocument/2006/relationships/customXml" Target="../customXml/item2.xml" Id="rId2" /><Relationship Type="http://schemas.openxmlformats.org/officeDocument/2006/relationships/hyperlink" Target="https://cdn1.dotesports.com/wp-content/uploads/2021/10/14072521/VALORANT_Jett_Red_crop.0-1024x576.jpg" TargetMode="External" Id="rId16" /><Relationship Type="http://schemas.openxmlformats.org/officeDocument/2006/relationships/hyperlink" Target="https://www.riotgames.com/en"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hyperlink" Target="https://www.earlygame.com/uploads/images/_imageBlock/Jett-Valorant.jpg" TargetMode="External" Id="rId15" /><Relationship Type="http://schemas.openxmlformats.org/officeDocument/2006/relationships/hyperlink" Target="https://staticg.sportskeeda.com/editor/2020/06/1b4d8-15919624881972-800.jpg" TargetMode="External" Id="rId23" /><Relationship Type="http://schemas.openxmlformats.org/officeDocument/2006/relationships/endnotes" Target="endnotes.xml" Id="rId10" /><Relationship Type="http://schemas.openxmlformats.org/officeDocument/2006/relationships/hyperlink" Target="https://playvalorant.com/"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image" Target="media/image1.png" Id="rId22" /><Relationship Type="http://schemas.microsoft.com/office/2019/09/relationships/intelligence" Target="intelligence.xml" Id="R5d2e7cc80e314f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6C0D5FDAE50F45972CE960C18A4876" ma:contentTypeVersion="12" ma:contentTypeDescription="Create a new document." ma:contentTypeScope="" ma:versionID="428ecdcb81eb56f0c23b6024500073af">
  <xsd:schema xmlns:xsd="http://www.w3.org/2001/XMLSchema" xmlns:xs="http://www.w3.org/2001/XMLSchema" xmlns:p="http://schemas.microsoft.com/office/2006/metadata/properties" xmlns:ns2="e1c97280-53e4-4407-b59a-08b0f7a47d03" xmlns:ns3="39cdc16f-fe7f-4e76-a92a-50a4dc68ae46" targetNamespace="http://schemas.microsoft.com/office/2006/metadata/properties" ma:root="true" ma:fieldsID="b53bd3f1576e50655b50804666eea084" ns2:_="" ns3:_="">
    <xsd:import namespace="e1c97280-53e4-4407-b59a-08b0f7a47d03"/>
    <xsd:import namespace="39cdc16f-fe7f-4e76-a92a-50a4dc68ae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c97280-53e4-4407-b59a-08b0f7a47d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9cdc16f-fe7f-4e76-a92a-50a4dc68ae4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39cdc16f-fe7f-4e76-a92a-50a4dc68ae46">
      <UserInfo>
        <DisplayName>Natalie Severt</DisplayName>
        <AccountId>388</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D3DE72-00F7-4B99-8476-BDA4F5896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c97280-53e4-4407-b59a-08b0f7a47d03"/>
    <ds:schemaRef ds:uri="39cdc16f-fe7f-4e76-a92a-50a4dc68a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D82B3E-F448-4018-A381-2A72A8C08F79}">
  <ds:schemaRefs>
    <ds:schemaRef ds:uri="http://schemas.openxmlformats.org/officeDocument/2006/bibliography"/>
  </ds:schemaRefs>
</ds:datastoreItem>
</file>

<file path=customXml/itemProps3.xml><?xml version="1.0" encoding="utf-8"?>
<ds:datastoreItem xmlns:ds="http://schemas.openxmlformats.org/officeDocument/2006/customXml" ds:itemID="{BB15D04F-15CD-426C-ABF8-D47FC315BA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CE81F5-96D9-4C14-B1B0-0994FCB5625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Cox</dc:creator>
  <cp:keywords/>
  <dc:description/>
  <cp:lastModifiedBy>Terry Deal</cp:lastModifiedBy>
  <cp:revision>76</cp:revision>
  <dcterms:created xsi:type="dcterms:W3CDTF">2021-11-29T13:40:00Z</dcterms:created>
  <dcterms:modified xsi:type="dcterms:W3CDTF">2022-01-31T13:20:26Z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0x010100036C0D5FDAE50F45972CE960C18A4876</vt:lpwstr>
  </property>
</Properties>
</file>